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7CBEC" w14:textId="77777777" w:rsidR="00814F5F" w:rsidRDefault="00776052" w:rsidP="00776052">
      <w:pPr>
        <w:rPr>
          <w:rFonts w:ascii="Cambria Math" w:hAnsi="Cambria Math"/>
          <w:b/>
          <w:bCs/>
          <w:sz w:val="28"/>
          <w:szCs w:val="28"/>
        </w:rPr>
      </w:pPr>
      <w:r>
        <w:rPr>
          <w:rFonts w:ascii="Cambria Math" w:hAnsi="Cambria Math"/>
          <w:b/>
          <w:bCs/>
          <w:sz w:val="28"/>
          <w:szCs w:val="28"/>
        </w:rPr>
        <w:t>Data Analysis</w:t>
      </w:r>
    </w:p>
    <w:p w14:paraId="25A71898" w14:textId="77777777" w:rsidR="00776052" w:rsidRDefault="00776052" w:rsidP="00776052">
      <w:pPr>
        <w:rPr>
          <w:rFonts w:ascii="Cambria Math" w:hAnsi="Cambria Math"/>
          <w:sz w:val="24"/>
          <w:szCs w:val="24"/>
        </w:rPr>
      </w:pPr>
      <w:r>
        <w:rPr>
          <w:rFonts w:ascii="Cambria Math" w:hAnsi="Cambria Math"/>
          <w:sz w:val="24"/>
          <w:szCs w:val="24"/>
        </w:rPr>
        <w:t xml:space="preserve">As stated earlier, the main objective of this study was two-fold: To examine the accuracy of the mobile phone application and to test its repeatability (precision) as well. For the sake of testing the accuracy, data collected by the City of Champaign Public works were obtained for the comparison. These data were collected using state of the art technology </w:t>
      </w:r>
      <w:r w:rsidRPr="00776052">
        <w:rPr>
          <w:rFonts w:ascii="Cambria Math" w:hAnsi="Cambria Math"/>
          <w:sz w:val="24"/>
          <w:szCs w:val="24"/>
          <w:highlight w:val="yellow"/>
        </w:rPr>
        <w:t>(mention what it is)</w:t>
      </w:r>
      <w:r>
        <w:rPr>
          <w:rFonts w:ascii="Cambria Math" w:hAnsi="Cambria Math"/>
          <w:sz w:val="24"/>
          <w:szCs w:val="24"/>
        </w:rPr>
        <w:t xml:space="preserve"> and were, only for the sake of this study, considered as “true data” while the data collected in this study were considered as an estimate. As for precision evaluation, different measurements were done for the same street to check whether the application was able to</w:t>
      </w:r>
      <w:r w:rsidR="00C81D86">
        <w:rPr>
          <w:rFonts w:ascii="Cambria Math" w:hAnsi="Cambria Math"/>
          <w:sz w:val="24"/>
          <w:szCs w:val="24"/>
        </w:rPr>
        <w:t xml:space="preserve"> produce the same results time and time again.</w:t>
      </w:r>
    </w:p>
    <w:p w14:paraId="16673C5D" w14:textId="77777777" w:rsidR="00C81D86" w:rsidRDefault="00C81D86" w:rsidP="00776052">
      <w:pPr>
        <w:rPr>
          <w:rFonts w:ascii="Cambria Math" w:hAnsi="Cambria Math"/>
          <w:b/>
          <w:bCs/>
          <w:sz w:val="28"/>
          <w:szCs w:val="28"/>
          <w:lang w:bidi="ar-AE"/>
        </w:rPr>
      </w:pPr>
      <w:r>
        <w:rPr>
          <w:rFonts w:ascii="Cambria Math" w:hAnsi="Cambria Math"/>
          <w:b/>
          <w:bCs/>
          <w:sz w:val="28"/>
          <w:szCs w:val="28"/>
          <w:lang w:bidi="ar-AE"/>
        </w:rPr>
        <w:t xml:space="preserve">Precision </w:t>
      </w:r>
      <w:r w:rsidR="00E07D28">
        <w:rPr>
          <w:rFonts w:ascii="Cambria Math" w:hAnsi="Cambria Math"/>
          <w:b/>
          <w:bCs/>
          <w:sz w:val="28"/>
          <w:szCs w:val="28"/>
          <w:lang w:bidi="ar-AE"/>
        </w:rPr>
        <w:t>Analysis</w:t>
      </w:r>
    </w:p>
    <w:p w14:paraId="118377A8" w14:textId="77777777" w:rsidR="00C81D86" w:rsidRDefault="00FB243B" w:rsidP="00776052">
      <w:pPr>
        <w:rPr>
          <w:rFonts w:ascii="Cambria Math" w:hAnsi="Cambria Math"/>
          <w:sz w:val="24"/>
          <w:szCs w:val="24"/>
          <w:lang w:bidi="ar-AE"/>
        </w:rPr>
      </w:pPr>
      <w:r>
        <w:rPr>
          <w:rFonts w:ascii="Cambria Math" w:hAnsi="Cambria Math"/>
          <w:sz w:val="24"/>
          <w:szCs w:val="24"/>
          <w:lang w:bidi="ar-AE"/>
        </w:rPr>
        <w:t xml:space="preserve">If </w:t>
      </w:r>
      <w:r w:rsidR="00CD5371">
        <w:rPr>
          <w:rFonts w:ascii="Cambria Math" w:hAnsi="Cambria Math"/>
          <w:sz w:val="24"/>
          <w:szCs w:val="24"/>
          <w:lang w:bidi="ar-AE"/>
        </w:rPr>
        <w:t xml:space="preserve">the application is able to get roughly the same results for the same settings, then it would be considered precise. For this, multiple drives were done on the same road links were done. </w:t>
      </w:r>
      <w:r w:rsidR="00CD5371" w:rsidRPr="00CD5371">
        <w:rPr>
          <w:rFonts w:ascii="Cambria Math" w:hAnsi="Cambria Math"/>
          <w:sz w:val="24"/>
          <w:szCs w:val="24"/>
          <w:highlight w:val="yellow"/>
          <w:lang w:bidi="ar-AE"/>
        </w:rPr>
        <w:t xml:space="preserve">Figure </w:t>
      </w:r>
      <w:r w:rsidR="002D1E25" w:rsidRPr="00CD5371">
        <w:rPr>
          <w:rFonts w:ascii="Cambria Math" w:hAnsi="Cambria Math"/>
          <w:sz w:val="24"/>
          <w:szCs w:val="24"/>
          <w:highlight w:val="yellow"/>
          <w:lang w:bidi="ar-AE"/>
        </w:rPr>
        <w:t xml:space="preserve">shows </w:t>
      </w:r>
      <w:r w:rsidR="002D1E25">
        <w:rPr>
          <w:rFonts w:ascii="Cambria Math" w:hAnsi="Cambria Math"/>
          <w:sz w:val="24"/>
          <w:szCs w:val="24"/>
          <w:lang w:bidi="ar-AE"/>
        </w:rPr>
        <w:t>a</w:t>
      </w:r>
      <w:r w:rsidR="00CD5371">
        <w:rPr>
          <w:rFonts w:ascii="Cambria Math" w:hAnsi="Cambria Math"/>
          <w:sz w:val="24"/>
          <w:szCs w:val="24"/>
          <w:lang w:bidi="ar-AE"/>
        </w:rPr>
        <w:t xml:space="preserve"> typical example of a repeated drive which is data obtained for Windsor Road in Urbana between </w:t>
      </w:r>
      <w:r w:rsidR="00CD5371" w:rsidRPr="00CD5371">
        <w:rPr>
          <w:rFonts w:ascii="Cambria Math" w:hAnsi="Cambria Math"/>
          <w:sz w:val="24"/>
          <w:szCs w:val="24"/>
          <w:highlight w:val="yellow"/>
          <w:lang w:bidi="ar-AE"/>
        </w:rPr>
        <w:t>(X and Y)</w:t>
      </w:r>
      <w:r w:rsidR="00CD5371">
        <w:rPr>
          <w:rFonts w:ascii="Cambria Math" w:hAnsi="Cambria Math"/>
          <w:sz w:val="24"/>
          <w:szCs w:val="24"/>
          <w:lang w:bidi="ar-AE"/>
        </w:rPr>
        <w:t xml:space="preserve"> using </w:t>
      </w:r>
      <w:r w:rsidR="00CD5371" w:rsidRPr="00CD5371">
        <w:rPr>
          <w:rFonts w:ascii="Cambria Math" w:hAnsi="Cambria Math"/>
          <w:sz w:val="24"/>
          <w:szCs w:val="24"/>
          <w:highlight w:val="yellow"/>
          <w:lang w:bidi="ar-AE"/>
        </w:rPr>
        <w:t>(settings)</w:t>
      </w:r>
      <w:r w:rsidR="00CD5371">
        <w:rPr>
          <w:rFonts w:ascii="Cambria Math" w:hAnsi="Cambria Math"/>
          <w:sz w:val="24"/>
          <w:szCs w:val="24"/>
          <w:lang w:bidi="ar-AE"/>
        </w:rPr>
        <w:t xml:space="preserve">. This includes keeping the speed as close as possible to a target speed so that the comparison holds. </w:t>
      </w:r>
      <w:r w:rsidR="00D62E0D" w:rsidRPr="002D1E25">
        <w:rPr>
          <w:rFonts w:ascii="Cambria Math" w:hAnsi="Cambria Math"/>
          <w:sz w:val="24"/>
          <w:szCs w:val="24"/>
          <w:highlight w:val="yellow"/>
          <w:lang w:bidi="ar-AE"/>
        </w:rPr>
        <w:t>Figures</w:t>
      </w:r>
      <w:r w:rsidR="002D1E25" w:rsidRPr="002D1E25">
        <w:rPr>
          <w:rFonts w:ascii="Cambria Math" w:hAnsi="Cambria Math"/>
          <w:sz w:val="24"/>
          <w:szCs w:val="24"/>
          <w:highlight w:val="yellow"/>
          <w:lang w:bidi="ar-AE"/>
        </w:rPr>
        <w:t xml:space="preserve"> x</w:t>
      </w:r>
      <w:r w:rsidR="002D1E25">
        <w:rPr>
          <w:rFonts w:ascii="Cambria Math" w:hAnsi="Cambria Math"/>
          <w:sz w:val="24"/>
          <w:szCs w:val="24"/>
          <w:lang w:bidi="ar-AE"/>
        </w:rPr>
        <w:t xml:space="preserve"> shows the two IRI profiles obtained from the two trials. It can be seen that neither the trend nor the values are repeatable between the two trials. The value of the root mean square error (RSME)</w:t>
      </w:r>
      <w:r w:rsidR="00BE5B2A">
        <w:rPr>
          <w:rFonts w:ascii="Cambria Math" w:hAnsi="Cambria Math"/>
          <w:sz w:val="24"/>
          <w:szCs w:val="24"/>
          <w:lang w:bidi="ar-AE"/>
        </w:rPr>
        <w:t xml:space="preserve"> and the absolute difference between the two means are 2.26 in\mile and 2.13 in\mile, respectively. This means that there is not a only are the individual corresponding values on the two curves are different, but also the mean measured values are almost as far off. </w:t>
      </w:r>
      <w:r w:rsidR="002D1E25" w:rsidRPr="002D1E25">
        <w:rPr>
          <w:rFonts w:ascii="Cambria Math" w:hAnsi="Cambria Math"/>
          <w:sz w:val="24"/>
          <w:szCs w:val="24"/>
          <w:highlight w:val="yellow"/>
          <w:lang w:bidi="ar-AE"/>
        </w:rPr>
        <w:t>Table x</w:t>
      </w:r>
      <w:r w:rsidR="002D1E25">
        <w:rPr>
          <w:rFonts w:ascii="Cambria Math" w:hAnsi="Cambria Math"/>
          <w:sz w:val="24"/>
          <w:szCs w:val="24"/>
          <w:lang w:bidi="ar-AE"/>
        </w:rPr>
        <w:t xml:space="preserve"> shows RMSE and the absolute difference between the two averages for </w:t>
      </w:r>
      <w:r w:rsidR="002D1E25" w:rsidRPr="002D1E25">
        <w:rPr>
          <w:rFonts w:ascii="Cambria Math" w:hAnsi="Cambria Math"/>
          <w:sz w:val="24"/>
          <w:szCs w:val="24"/>
          <w:highlight w:val="yellow"/>
          <w:lang w:bidi="ar-AE"/>
        </w:rPr>
        <w:t>n</w:t>
      </w:r>
      <w:r w:rsidR="002D1E25">
        <w:rPr>
          <w:rFonts w:ascii="Cambria Math" w:hAnsi="Cambria Math"/>
          <w:sz w:val="24"/>
          <w:szCs w:val="24"/>
          <w:lang w:bidi="ar-AE"/>
        </w:rPr>
        <w:t xml:space="preserve"> repeated drives.</w:t>
      </w:r>
    </w:p>
    <w:p w14:paraId="7B922086" w14:textId="77777777" w:rsidR="002D1E25" w:rsidRDefault="00BE5B2A" w:rsidP="002D1E25">
      <w:pPr>
        <w:jc w:val="center"/>
        <w:rPr>
          <w:rFonts w:ascii="Cambria Math" w:hAnsi="Cambria Math"/>
          <w:sz w:val="24"/>
          <w:szCs w:val="24"/>
          <w:lang w:bidi="ar-AE"/>
        </w:rPr>
      </w:pPr>
      <w:r>
        <w:rPr>
          <w:noProof/>
        </w:rPr>
        <w:drawing>
          <wp:inline distT="0" distB="0" distL="0" distR="0" wp14:anchorId="5F1A5724" wp14:editId="108DD640">
            <wp:extent cx="5505450" cy="2990850"/>
            <wp:effectExtent l="0" t="0" r="0" b="0"/>
            <wp:docPr id="1" name="Chart 1">
              <a:extLst xmlns:a="http://schemas.openxmlformats.org/drawingml/2006/main">
                <a:ext uri="{FF2B5EF4-FFF2-40B4-BE49-F238E27FC236}">
                  <a16:creationId xmlns:a16="http://schemas.microsoft.com/office/drawing/2014/main" id="{E748D578-BB5C-404F-8CB5-C9A2D023F0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F6B33C" w14:textId="77777777" w:rsidR="00CC4392" w:rsidRDefault="00CC4392" w:rsidP="002D1E25">
      <w:pPr>
        <w:jc w:val="center"/>
        <w:rPr>
          <w:rFonts w:ascii="Cambria Math" w:hAnsi="Cambria Math"/>
          <w:sz w:val="24"/>
          <w:szCs w:val="24"/>
          <w:lang w:bidi="ar-AE"/>
        </w:rPr>
      </w:pPr>
    </w:p>
    <w:p w14:paraId="0B3F22A9" w14:textId="61F5D9F3" w:rsidR="00207BE1" w:rsidRDefault="00207BE1" w:rsidP="00207BE1">
      <w:pPr>
        <w:pStyle w:val="Caption"/>
        <w:keepNext/>
      </w:pPr>
    </w:p>
    <w:tbl>
      <w:tblPr>
        <w:tblStyle w:val="TableGrid"/>
        <w:tblW w:w="9975" w:type="dxa"/>
        <w:tblLook w:val="04A0" w:firstRow="1" w:lastRow="0" w:firstColumn="1" w:lastColumn="0" w:noHBand="0" w:noVBand="1"/>
      </w:tblPr>
      <w:tblGrid>
        <w:gridCol w:w="2263"/>
        <w:gridCol w:w="1794"/>
        <w:gridCol w:w="890"/>
        <w:gridCol w:w="3057"/>
        <w:gridCol w:w="780"/>
        <w:gridCol w:w="1191"/>
      </w:tblGrid>
      <w:tr w:rsidR="00207BE1" w:rsidRPr="00207BE1" w14:paraId="13EA11D4" w14:textId="77777777" w:rsidTr="00207BE1">
        <w:trPr>
          <w:trHeight w:val="300"/>
        </w:trPr>
        <w:tc>
          <w:tcPr>
            <w:tcW w:w="2263" w:type="dxa"/>
            <w:noWrap/>
            <w:hideMark/>
          </w:tcPr>
          <w:p w14:paraId="2646D6B2" w14:textId="77777777" w:rsidR="00207BE1" w:rsidRPr="00207BE1" w:rsidRDefault="00207BE1" w:rsidP="005F4453">
            <w:pPr>
              <w:rPr>
                <w:rFonts w:ascii="Cambria Math" w:hAnsi="Cambria Math"/>
                <w:b/>
                <w:bCs/>
                <w:lang w:bidi="ar-AE"/>
              </w:rPr>
            </w:pPr>
          </w:p>
        </w:tc>
        <w:tc>
          <w:tcPr>
            <w:tcW w:w="1794" w:type="dxa"/>
            <w:noWrap/>
            <w:hideMark/>
          </w:tcPr>
          <w:p w14:paraId="06A73299"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Avg IRI (m/km)</w:t>
            </w:r>
          </w:p>
        </w:tc>
        <w:tc>
          <w:tcPr>
            <w:tcW w:w="890" w:type="dxa"/>
            <w:noWrap/>
            <w:hideMark/>
          </w:tcPr>
          <w:p w14:paraId="574CD971"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RMSE</w:t>
            </w:r>
          </w:p>
        </w:tc>
        <w:tc>
          <w:tcPr>
            <w:tcW w:w="3057" w:type="dxa"/>
            <w:noWrap/>
            <w:hideMark/>
          </w:tcPr>
          <w:p w14:paraId="3A3EB74B"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Absolute Difference in Averages</w:t>
            </w:r>
          </w:p>
        </w:tc>
        <w:tc>
          <w:tcPr>
            <w:tcW w:w="780" w:type="dxa"/>
          </w:tcPr>
          <w:p w14:paraId="2A23B156" w14:textId="2D1E7537" w:rsidR="00207BE1" w:rsidRPr="00207BE1" w:rsidRDefault="00207BE1" w:rsidP="005F4453">
            <w:pPr>
              <w:rPr>
                <w:rFonts w:ascii="Cambria Math" w:hAnsi="Cambria Math"/>
                <w:b/>
                <w:bCs/>
                <w:lang w:bidi="ar-AE"/>
              </w:rPr>
            </w:pPr>
            <w:r w:rsidRPr="00207BE1">
              <w:rPr>
                <w:rFonts w:ascii="Cambria Math" w:hAnsi="Cambria Math"/>
                <w:b/>
                <w:bCs/>
                <w:lang w:bidi="ar-AE"/>
              </w:rPr>
              <w:t>% Diff</w:t>
            </w:r>
          </w:p>
        </w:tc>
        <w:tc>
          <w:tcPr>
            <w:tcW w:w="1191" w:type="dxa"/>
            <w:noWrap/>
            <w:hideMark/>
          </w:tcPr>
          <w:p w14:paraId="130A79A9" w14:textId="40DDC109" w:rsidR="00207BE1" w:rsidRPr="00207BE1" w:rsidRDefault="00207BE1" w:rsidP="005F4453">
            <w:pPr>
              <w:rPr>
                <w:rFonts w:ascii="Cambria Math" w:hAnsi="Cambria Math"/>
                <w:b/>
                <w:bCs/>
                <w:lang w:bidi="ar-AE"/>
              </w:rPr>
            </w:pPr>
            <w:ins w:id="0" w:author="Juan Pablo Bertucci" w:date="2019-11-28T12:03:00Z">
              <w:r>
                <w:rPr>
                  <w:rFonts w:ascii="Cambria Math" w:hAnsi="Cambria Math"/>
                  <w:b/>
                  <w:bCs/>
                  <w:lang w:bidi="ar-AE"/>
                </w:rPr>
                <w:t>Street</w:t>
              </w:r>
            </w:ins>
          </w:p>
        </w:tc>
      </w:tr>
      <w:tr w:rsidR="00207BE1" w:rsidRPr="00207BE1" w14:paraId="27ECBE5B" w14:textId="77777777" w:rsidTr="00207BE1">
        <w:trPr>
          <w:trHeight w:val="300"/>
        </w:trPr>
        <w:tc>
          <w:tcPr>
            <w:tcW w:w="2263" w:type="dxa"/>
            <w:noWrap/>
            <w:hideMark/>
          </w:tcPr>
          <w:p w14:paraId="15BAA5CB"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PCC_GS_1st_L2</w:t>
            </w:r>
          </w:p>
        </w:tc>
        <w:tc>
          <w:tcPr>
            <w:tcW w:w="1794" w:type="dxa"/>
            <w:noWrap/>
            <w:hideMark/>
          </w:tcPr>
          <w:p w14:paraId="347723EE" w14:textId="77777777" w:rsidR="00207BE1" w:rsidRPr="00207BE1" w:rsidRDefault="00207BE1" w:rsidP="005F4453">
            <w:pPr>
              <w:rPr>
                <w:rFonts w:ascii="Cambria Math" w:hAnsi="Cambria Math"/>
                <w:b/>
                <w:bCs/>
                <w:lang w:bidi="ar-AE"/>
              </w:rPr>
            </w:pPr>
          </w:p>
        </w:tc>
        <w:tc>
          <w:tcPr>
            <w:tcW w:w="890" w:type="dxa"/>
            <w:vMerge w:val="restart"/>
            <w:noWrap/>
            <w:hideMark/>
          </w:tcPr>
          <w:p w14:paraId="59AA2A5D"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2.76</w:t>
            </w:r>
          </w:p>
        </w:tc>
        <w:tc>
          <w:tcPr>
            <w:tcW w:w="3057" w:type="dxa"/>
            <w:vMerge w:val="restart"/>
            <w:noWrap/>
            <w:hideMark/>
          </w:tcPr>
          <w:p w14:paraId="702827DF"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2.58</w:t>
            </w:r>
          </w:p>
        </w:tc>
        <w:tc>
          <w:tcPr>
            <w:tcW w:w="780" w:type="dxa"/>
          </w:tcPr>
          <w:p w14:paraId="5F3C38D9" w14:textId="77777777" w:rsidR="00207BE1" w:rsidRPr="00207BE1" w:rsidRDefault="00207BE1" w:rsidP="005F4453">
            <w:pPr>
              <w:rPr>
                <w:rFonts w:ascii="Cambria Math" w:hAnsi="Cambria Math"/>
                <w:b/>
                <w:bCs/>
                <w:lang w:bidi="ar-AE"/>
              </w:rPr>
            </w:pPr>
          </w:p>
        </w:tc>
        <w:tc>
          <w:tcPr>
            <w:tcW w:w="1191" w:type="dxa"/>
            <w:vMerge w:val="restart"/>
            <w:noWrap/>
            <w:hideMark/>
          </w:tcPr>
          <w:p w14:paraId="4F8E7A0A" w14:textId="3921C2D5" w:rsidR="00207BE1" w:rsidRPr="00207BE1" w:rsidRDefault="00207BE1" w:rsidP="005F4453">
            <w:pPr>
              <w:rPr>
                <w:rFonts w:ascii="Cambria Math" w:hAnsi="Cambria Math"/>
                <w:b/>
                <w:bCs/>
                <w:lang w:bidi="ar-AE"/>
              </w:rPr>
            </w:pPr>
            <w:r w:rsidRPr="00207BE1">
              <w:rPr>
                <w:rFonts w:ascii="Cambria Math" w:hAnsi="Cambria Math"/>
                <w:b/>
                <w:bCs/>
                <w:lang w:bidi="ar-AE"/>
              </w:rPr>
              <w:t>Windsor</w:t>
            </w:r>
          </w:p>
        </w:tc>
      </w:tr>
      <w:tr w:rsidR="00207BE1" w:rsidRPr="00207BE1" w14:paraId="078C3E24" w14:textId="77777777" w:rsidTr="00207BE1">
        <w:trPr>
          <w:trHeight w:val="300"/>
        </w:trPr>
        <w:tc>
          <w:tcPr>
            <w:tcW w:w="2263" w:type="dxa"/>
            <w:noWrap/>
            <w:hideMark/>
          </w:tcPr>
          <w:p w14:paraId="404F720A"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PCC_GS_2nd_L2</w:t>
            </w:r>
          </w:p>
        </w:tc>
        <w:tc>
          <w:tcPr>
            <w:tcW w:w="1794" w:type="dxa"/>
            <w:noWrap/>
            <w:hideMark/>
          </w:tcPr>
          <w:p w14:paraId="42D6C053" w14:textId="77777777" w:rsidR="00207BE1" w:rsidRPr="00207BE1" w:rsidRDefault="00207BE1" w:rsidP="005F4453">
            <w:pPr>
              <w:rPr>
                <w:rFonts w:ascii="Cambria Math" w:hAnsi="Cambria Math"/>
                <w:b/>
                <w:bCs/>
                <w:lang w:bidi="ar-AE"/>
              </w:rPr>
            </w:pPr>
          </w:p>
        </w:tc>
        <w:tc>
          <w:tcPr>
            <w:tcW w:w="890" w:type="dxa"/>
            <w:vMerge/>
            <w:hideMark/>
          </w:tcPr>
          <w:p w14:paraId="439D1010" w14:textId="77777777" w:rsidR="00207BE1" w:rsidRPr="00207BE1" w:rsidRDefault="00207BE1" w:rsidP="005F4453">
            <w:pPr>
              <w:rPr>
                <w:rFonts w:ascii="Cambria Math" w:hAnsi="Cambria Math"/>
                <w:b/>
                <w:bCs/>
                <w:lang w:bidi="ar-AE"/>
              </w:rPr>
            </w:pPr>
          </w:p>
        </w:tc>
        <w:tc>
          <w:tcPr>
            <w:tcW w:w="3057" w:type="dxa"/>
            <w:vMerge/>
            <w:hideMark/>
          </w:tcPr>
          <w:p w14:paraId="7B7DFC77" w14:textId="77777777" w:rsidR="00207BE1" w:rsidRPr="00207BE1" w:rsidRDefault="00207BE1" w:rsidP="005F4453">
            <w:pPr>
              <w:rPr>
                <w:rFonts w:ascii="Cambria Math" w:hAnsi="Cambria Math"/>
                <w:b/>
                <w:bCs/>
                <w:lang w:bidi="ar-AE"/>
              </w:rPr>
            </w:pPr>
          </w:p>
        </w:tc>
        <w:tc>
          <w:tcPr>
            <w:tcW w:w="780" w:type="dxa"/>
          </w:tcPr>
          <w:p w14:paraId="2D8BF10E" w14:textId="77777777" w:rsidR="00207BE1" w:rsidRPr="00207BE1" w:rsidRDefault="00207BE1" w:rsidP="005F4453">
            <w:pPr>
              <w:rPr>
                <w:rFonts w:ascii="Cambria Math" w:hAnsi="Cambria Math"/>
                <w:b/>
                <w:bCs/>
                <w:lang w:bidi="ar-AE"/>
              </w:rPr>
            </w:pPr>
          </w:p>
        </w:tc>
        <w:tc>
          <w:tcPr>
            <w:tcW w:w="1191" w:type="dxa"/>
            <w:vMerge/>
            <w:hideMark/>
          </w:tcPr>
          <w:p w14:paraId="2B4B6C73" w14:textId="668F9675" w:rsidR="00207BE1" w:rsidRPr="00207BE1" w:rsidRDefault="00207BE1" w:rsidP="005F4453">
            <w:pPr>
              <w:rPr>
                <w:rFonts w:ascii="Cambria Math" w:hAnsi="Cambria Math"/>
                <w:b/>
                <w:bCs/>
                <w:lang w:bidi="ar-AE"/>
              </w:rPr>
            </w:pPr>
          </w:p>
        </w:tc>
      </w:tr>
      <w:tr w:rsidR="00207BE1" w:rsidRPr="00207BE1" w14:paraId="38DD1863" w14:textId="77777777" w:rsidTr="00207BE1">
        <w:trPr>
          <w:trHeight w:val="300"/>
        </w:trPr>
        <w:tc>
          <w:tcPr>
            <w:tcW w:w="2263" w:type="dxa"/>
            <w:noWrap/>
            <w:hideMark/>
          </w:tcPr>
          <w:p w14:paraId="2A388DB2"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PCC_BS_1st_L1</w:t>
            </w:r>
          </w:p>
        </w:tc>
        <w:tc>
          <w:tcPr>
            <w:tcW w:w="1794" w:type="dxa"/>
            <w:noWrap/>
            <w:hideMark/>
          </w:tcPr>
          <w:p w14:paraId="56A0BC5B"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2.54</w:t>
            </w:r>
          </w:p>
        </w:tc>
        <w:tc>
          <w:tcPr>
            <w:tcW w:w="890" w:type="dxa"/>
            <w:vMerge w:val="restart"/>
            <w:noWrap/>
            <w:hideMark/>
          </w:tcPr>
          <w:p w14:paraId="6F66CEF7"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0.13</w:t>
            </w:r>
          </w:p>
        </w:tc>
        <w:tc>
          <w:tcPr>
            <w:tcW w:w="3057" w:type="dxa"/>
            <w:vMerge w:val="restart"/>
            <w:noWrap/>
            <w:hideMark/>
          </w:tcPr>
          <w:p w14:paraId="561EC6C0"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0.02</w:t>
            </w:r>
          </w:p>
        </w:tc>
        <w:tc>
          <w:tcPr>
            <w:tcW w:w="780" w:type="dxa"/>
          </w:tcPr>
          <w:p w14:paraId="53E579D4" w14:textId="77777777" w:rsidR="00207BE1" w:rsidRPr="00207BE1" w:rsidRDefault="00207BE1" w:rsidP="005F4453">
            <w:pPr>
              <w:rPr>
                <w:rFonts w:ascii="Cambria Math" w:hAnsi="Cambria Math"/>
                <w:b/>
                <w:bCs/>
                <w:lang w:bidi="ar-AE"/>
              </w:rPr>
            </w:pPr>
          </w:p>
        </w:tc>
        <w:tc>
          <w:tcPr>
            <w:tcW w:w="1191" w:type="dxa"/>
            <w:vMerge/>
            <w:hideMark/>
          </w:tcPr>
          <w:p w14:paraId="75BB98AD" w14:textId="692F3A89" w:rsidR="00207BE1" w:rsidRPr="00207BE1" w:rsidRDefault="00207BE1" w:rsidP="005F4453">
            <w:pPr>
              <w:rPr>
                <w:rFonts w:ascii="Cambria Math" w:hAnsi="Cambria Math"/>
                <w:b/>
                <w:bCs/>
                <w:lang w:bidi="ar-AE"/>
              </w:rPr>
            </w:pPr>
          </w:p>
        </w:tc>
      </w:tr>
      <w:tr w:rsidR="00207BE1" w:rsidRPr="00207BE1" w14:paraId="5360E239" w14:textId="77777777" w:rsidTr="00207BE1">
        <w:trPr>
          <w:trHeight w:val="300"/>
        </w:trPr>
        <w:tc>
          <w:tcPr>
            <w:tcW w:w="2263" w:type="dxa"/>
            <w:noWrap/>
            <w:hideMark/>
          </w:tcPr>
          <w:p w14:paraId="14FD6B67"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PCC_BS_2nd_L1</w:t>
            </w:r>
          </w:p>
        </w:tc>
        <w:tc>
          <w:tcPr>
            <w:tcW w:w="1794" w:type="dxa"/>
            <w:noWrap/>
            <w:hideMark/>
          </w:tcPr>
          <w:p w14:paraId="590E154D"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2.56</w:t>
            </w:r>
          </w:p>
        </w:tc>
        <w:tc>
          <w:tcPr>
            <w:tcW w:w="890" w:type="dxa"/>
            <w:vMerge/>
            <w:hideMark/>
          </w:tcPr>
          <w:p w14:paraId="0C53FE5F" w14:textId="77777777" w:rsidR="00207BE1" w:rsidRPr="00207BE1" w:rsidRDefault="00207BE1" w:rsidP="005F4453">
            <w:pPr>
              <w:rPr>
                <w:rFonts w:ascii="Cambria Math" w:hAnsi="Cambria Math"/>
                <w:b/>
                <w:bCs/>
                <w:lang w:bidi="ar-AE"/>
              </w:rPr>
            </w:pPr>
          </w:p>
        </w:tc>
        <w:tc>
          <w:tcPr>
            <w:tcW w:w="3057" w:type="dxa"/>
            <w:vMerge/>
            <w:hideMark/>
          </w:tcPr>
          <w:p w14:paraId="0D523C5C" w14:textId="77777777" w:rsidR="00207BE1" w:rsidRPr="00207BE1" w:rsidRDefault="00207BE1" w:rsidP="005F4453">
            <w:pPr>
              <w:rPr>
                <w:rFonts w:ascii="Cambria Math" w:hAnsi="Cambria Math"/>
                <w:b/>
                <w:bCs/>
                <w:lang w:bidi="ar-AE"/>
              </w:rPr>
            </w:pPr>
          </w:p>
        </w:tc>
        <w:tc>
          <w:tcPr>
            <w:tcW w:w="780" w:type="dxa"/>
          </w:tcPr>
          <w:p w14:paraId="77D148AE" w14:textId="77777777" w:rsidR="00207BE1" w:rsidRPr="00207BE1" w:rsidRDefault="00207BE1" w:rsidP="005F4453">
            <w:pPr>
              <w:rPr>
                <w:rFonts w:ascii="Cambria Math" w:hAnsi="Cambria Math"/>
                <w:b/>
                <w:bCs/>
                <w:lang w:bidi="ar-AE"/>
              </w:rPr>
            </w:pPr>
          </w:p>
        </w:tc>
        <w:tc>
          <w:tcPr>
            <w:tcW w:w="1191" w:type="dxa"/>
            <w:vMerge/>
            <w:hideMark/>
          </w:tcPr>
          <w:p w14:paraId="26E25197" w14:textId="674C5E79" w:rsidR="00207BE1" w:rsidRPr="00207BE1" w:rsidRDefault="00207BE1" w:rsidP="005F4453">
            <w:pPr>
              <w:rPr>
                <w:rFonts w:ascii="Cambria Math" w:hAnsi="Cambria Math"/>
                <w:b/>
                <w:bCs/>
                <w:lang w:bidi="ar-AE"/>
              </w:rPr>
            </w:pPr>
          </w:p>
        </w:tc>
      </w:tr>
      <w:tr w:rsidR="00207BE1" w:rsidRPr="00207BE1" w14:paraId="2B197D5B" w14:textId="77777777" w:rsidTr="00207BE1">
        <w:trPr>
          <w:trHeight w:val="300"/>
        </w:trPr>
        <w:tc>
          <w:tcPr>
            <w:tcW w:w="2263" w:type="dxa"/>
            <w:noWrap/>
            <w:hideMark/>
          </w:tcPr>
          <w:p w14:paraId="46D392C7"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PCC_BS_1st_15mph</w:t>
            </w:r>
          </w:p>
        </w:tc>
        <w:tc>
          <w:tcPr>
            <w:tcW w:w="1794" w:type="dxa"/>
            <w:noWrap/>
            <w:hideMark/>
          </w:tcPr>
          <w:p w14:paraId="3DB2AF9D"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2.17</w:t>
            </w:r>
          </w:p>
        </w:tc>
        <w:tc>
          <w:tcPr>
            <w:tcW w:w="890" w:type="dxa"/>
            <w:vMerge w:val="restart"/>
            <w:noWrap/>
            <w:hideMark/>
          </w:tcPr>
          <w:p w14:paraId="0B07F347"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0.06</w:t>
            </w:r>
          </w:p>
        </w:tc>
        <w:tc>
          <w:tcPr>
            <w:tcW w:w="3057" w:type="dxa"/>
            <w:vMerge w:val="restart"/>
            <w:noWrap/>
            <w:hideMark/>
          </w:tcPr>
          <w:p w14:paraId="4B0CAB15"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0.04</w:t>
            </w:r>
          </w:p>
        </w:tc>
        <w:tc>
          <w:tcPr>
            <w:tcW w:w="780" w:type="dxa"/>
          </w:tcPr>
          <w:p w14:paraId="348504A5" w14:textId="77777777" w:rsidR="00207BE1" w:rsidRPr="00207BE1" w:rsidRDefault="00207BE1" w:rsidP="005F4453">
            <w:pPr>
              <w:rPr>
                <w:rFonts w:ascii="Cambria Math" w:hAnsi="Cambria Math"/>
                <w:b/>
                <w:bCs/>
                <w:lang w:bidi="ar-AE"/>
              </w:rPr>
            </w:pPr>
          </w:p>
        </w:tc>
        <w:tc>
          <w:tcPr>
            <w:tcW w:w="1191" w:type="dxa"/>
            <w:vMerge w:val="restart"/>
            <w:noWrap/>
            <w:hideMark/>
          </w:tcPr>
          <w:p w14:paraId="400C18A0" w14:textId="2A87BDB1" w:rsidR="00207BE1" w:rsidRPr="00207BE1" w:rsidRDefault="00207BE1" w:rsidP="005F4453">
            <w:pPr>
              <w:rPr>
                <w:rFonts w:ascii="Cambria Math" w:hAnsi="Cambria Math"/>
                <w:b/>
                <w:bCs/>
                <w:lang w:bidi="ar-AE"/>
              </w:rPr>
            </w:pPr>
            <w:r w:rsidRPr="00207BE1">
              <w:rPr>
                <w:rFonts w:ascii="Cambria Math" w:hAnsi="Cambria Math"/>
                <w:b/>
                <w:bCs/>
                <w:lang w:bidi="ar-AE"/>
              </w:rPr>
              <w:t>Interstate</w:t>
            </w:r>
          </w:p>
        </w:tc>
      </w:tr>
      <w:tr w:rsidR="00207BE1" w:rsidRPr="00207BE1" w14:paraId="6D8F053F" w14:textId="77777777" w:rsidTr="00207BE1">
        <w:trPr>
          <w:trHeight w:val="300"/>
        </w:trPr>
        <w:tc>
          <w:tcPr>
            <w:tcW w:w="2263" w:type="dxa"/>
            <w:noWrap/>
            <w:hideMark/>
          </w:tcPr>
          <w:p w14:paraId="0BEACDA0"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PCC_BS_2nd_15mph</w:t>
            </w:r>
          </w:p>
        </w:tc>
        <w:tc>
          <w:tcPr>
            <w:tcW w:w="1794" w:type="dxa"/>
            <w:noWrap/>
            <w:hideMark/>
          </w:tcPr>
          <w:p w14:paraId="49DF2421"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2.13</w:t>
            </w:r>
          </w:p>
        </w:tc>
        <w:tc>
          <w:tcPr>
            <w:tcW w:w="890" w:type="dxa"/>
            <w:vMerge/>
            <w:hideMark/>
          </w:tcPr>
          <w:p w14:paraId="1079D7E3" w14:textId="77777777" w:rsidR="00207BE1" w:rsidRPr="00207BE1" w:rsidRDefault="00207BE1" w:rsidP="005F4453">
            <w:pPr>
              <w:rPr>
                <w:rFonts w:ascii="Cambria Math" w:hAnsi="Cambria Math"/>
                <w:b/>
                <w:bCs/>
                <w:lang w:bidi="ar-AE"/>
              </w:rPr>
            </w:pPr>
          </w:p>
        </w:tc>
        <w:tc>
          <w:tcPr>
            <w:tcW w:w="3057" w:type="dxa"/>
            <w:vMerge/>
            <w:hideMark/>
          </w:tcPr>
          <w:p w14:paraId="2D5BE766" w14:textId="77777777" w:rsidR="00207BE1" w:rsidRPr="00207BE1" w:rsidRDefault="00207BE1" w:rsidP="005F4453">
            <w:pPr>
              <w:rPr>
                <w:rFonts w:ascii="Cambria Math" w:hAnsi="Cambria Math"/>
                <w:b/>
                <w:bCs/>
                <w:lang w:bidi="ar-AE"/>
              </w:rPr>
            </w:pPr>
          </w:p>
        </w:tc>
        <w:tc>
          <w:tcPr>
            <w:tcW w:w="780" w:type="dxa"/>
          </w:tcPr>
          <w:p w14:paraId="106EA6E6" w14:textId="77777777" w:rsidR="00207BE1" w:rsidRPr="00207BE1" w:rsidRDefault="00207BE1" w:rsidP="005F4453">
            <w:pPr>
              <w:rPr>
                <w:rFonts w:ascii="Cambria Math" w:hAnsi="Cambria Math"/>
                <w:b/>
                <w:bCs/>
                <w:lang w:bidi="ar-AE"/>
              </w:rPr>
            </w:pPr>
          </w:p>
        </w:tc>
        <w:tc>
          <w:tcPr>
            <w:tcW w:w="1191" w:type="dxa"/>
            <w:vMerge/>
            <w:hideMark/>
          </w:tcPr>
          <w:p w14:paraId="39C8F5EB" w14:textId="3EB3BD36" w:rsidR="00207BE1" w:rsidRPr="00207BE1" w:rsidRDefault="00207BE1" w:rsidP="005F4453">
            <w:pPr>
              <w:rPr>
                <w:rFonts w:ascii="Cambria Math" w:hAnsi="Cambria Math"/>
                <w:b/>
                <w:bCs/>
                <w:lang w:bidi="ar-AE"/>
              </w:rPr>
            </w:pPr>
          </w:p>
        </w:tc>
      </w:tr>
      <w:tr w:rsidR="00207BE1" w:rsidRPr="00207BE1" w14:paraId="7540AC2A" w14:textId="77777777" w:rsidTr="00207BE1">
        <w:trPr>
          <w:trHeight w:val="300"/>
        </w:trPr>
        <w:tc>
          <w:tcPr>
            <w:tcW w:w="2263" w:type="dxa"/>
            <w:noWrap/>
            <w:hideMark/>
          </w:tcPr>
          <w:p w14:paraId="22C929AA"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PCC_BS_1st_30mph</w:t>
            </w:r>
          </w:p>
        </w:tc>
        <w:tc>
          <w:tcPr>
            <w:tcW w:w="1794" w:type="dxa"/>
            <w:noWrap/>
            <w:hideMark/>
          </w:tcPr>
          <w:p w14:paraId="1A502844"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2.29</w:t>
            </w:r>
          </w:p>
        </w:tc>
        <w:tc>
          <w:tcPr>
            <w:tcW w:w="890" w:type="dxa"/>
            <w:vMerge w:val="restart"/>
            <w:noWrap/>
            <w:hideMark/>
          </w:tcPr>
          <w:p w14:paraId="10257373"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0.2</w:t>
            </w:r>
          </w:p>
        </w:tc>
        <w:tc>
          <w:tcPr>
            <w:tcW w:w="3057" w:type="dxa"/>
            <w:vMerge w:val="restart"/>
            <w:noWrap/>
            <w:hideMark/>
          </w:tcPr>
          <w:p w14:paraId="07CAC5D8"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0.13</w:t>
            </w:r>
          </w:p>
        </w:tc>
        <w:tc>
          <w:tcPr>
            <w:tcW w:w="780" w:type="dxa"/>
          </w:tcPr>
          <w:p w14:paraId="58313068" w14:textId="77777777" w:rsidR="00207BE1" w:rsidRPr="00207BE1" w:rsidRDefault="00207BE1" w:rsidP="005F4453">
            <w:pPr>
              <w:rPr>
                <w:rFonts w:ascii="Cambria Math" w:hAnsi="Cambria Math"/>
                <w:b/>
                <w:bCs/>
                <w:lang w:bidi="ar-AE"/>
              </w:rPr>
            </w:pPr>
          </w:p>
        </w:tc>
        <w:tc>
          <w:tcPr>
            <w:tcW w:w="1191" w:type="dxa"/>
            <w:vMerge/>
            <w:hideMark/>
          </w:tcPr>
          <w:p w14:paraId="09149264" w14:textId="7EECA98B" w:rsidR="00207BE1" w:rsidRPr="00207BE1" w:rsidRDefault="00207BE1" w:rsidP="005F4453">
            <w:pPr>
              <w:rPr>
                <w:rFonts w:ascii="Cambria Math" w:hAnsi="Cambria Math"/>
                <w:b/>
                <w:bCs/>
                <w:lang w:bidi="ar-AE"/>
              </w:rPr>
            </w:pPr>
          </w:p>
        </w:tc>
      </w:tr>
      <w:tr w:rsidR="00207BE1" w:rsidRPr="00207BE1" w14:paraId="41EEC508" w14:textId="77777777" w:rsidTr="00207BE1">
        <w:trPr>
          <w:trHeight w:val="300"/>
        </w:trPr>
        <w:tc>
          <w:tcPr>
            <w:tcW w:w="2263" w:type="dxa"/>
            <w:noWrap/>
            <w:hideMark/>
          </w:tcPr>
          <w:p w14:paraId="4D19BD0B"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PCC_BS_2nd_30mph</w:t>
            </w:r>
          </w:p>
        </w:tc>
        <w:tc>
          <w:tcPr>
            <w:tcW w:w="1794" w:type="dxa"/>
            <w:noWrap/>
            <w:hideMark/>
          </w:tcPr>
          <w:p w14:paraId="6F763D83"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2.16</w:t>
            </w:r>
          </w:p>
        </w:tc>
        <w:tc>
          <w:tcPr>
            <w:tcW w:w="890" w:type="dxa"/>
            <w:vMerge/>
            <w:hideMark/>
          </w:tcPr>
          <w:p w14:paraId="2622C7B9" w14:textId="77777777" w:rsidR="00207BE1" w:rsidRPr="00207BE1" w:rsidRDefault="00207BE1" w:rsidP="005F4453">
            <w:pPr>
              <w:rPr>
                <w:rFonts w:ascii="Cambria Math" w:hAnsi="Cambria Math"/>
                <w:b/>
                <w:bCs/>
                <w:lang w:bidi="ar-AE"/>
              </w:rPr>
            </w:pPr>
          </w:p>
        </w:tc>
        <w:tc>
          <w:tcPr>
            <w:tcW w:w="3057" w:type="dxa"/>
            <w:vMerge/>
            <w:hideMark/>
          </w:tcPr>
          <w:p w14:paraId="1F54C4DF" w14:textId="77777777" w:rsidR="00207BE1" w:rsidRPr="00207BE1" w:rsidRDefault="00207BE1" w:rsidP="005F4453">
            <w:pPr>
              <w:rPr>
                <w:rFonts w:ascii="Cambria Math" w:hAnsi="Cambria Math"/>
                <w:b/>
                <w:bCs/>
                <w:lang w:bidi="ar-AE"/>
              </w:rPr>
            </w:pPr>
          </w:p>
        </w:tc>
        <w:tc>
          <w:tcPr>
            <w:tcW w:w="780" w:type="dxa"/>
          </w:tcPr>
          <w:p w14:paraId="14052D07" w14:textId="77777777" w:rsidR="00207BE1" w:rsidRPr="00207BE1" w:rsidRDefault="00207BE1" w:rsidP="005F4453">
            <w:pPr>
              <w:rPr>
                <w:rFonts w:ascii="Cambria Math" w:hAnsi="Cambria Math"/>
                <w:b/>
                <w:bCs/>
                <w:lang w:bidi="ar-AE"/>
              </w:rPr>
            </w:pPr>
          </w:p>
        </w:tc>
        <w:tc>
          <w:tcPr>
            <w:tcW w:w="1191" w:type="dxa"/>
            <w:vMerge/>
            <w:hideMark/>
          </w:tcPr>
          <w:p w14:paraId="12116F7D" w14:textId="4C0FC4FE" w:rsidR="00207BE1" w:rsidRPr="00207BE1" w:rsidRDefault="00207BE1" w:rsidP="005F4453">
            <w:pPr>
              <w:rPr>
                <w:rFonts w:ascii="Cambria Math" w:hAnsi="Cambria Math"/>
                <w:b/>
                <w:bCs/>
                <w:lang w:bidi="ar-AE"/>
              </w:rPr>
            </w:pPr>
          </w:p>
        </w:tc>
      </w:tr>
      <w:tr w:rsidR="00207BE1" w:rsidRPr="00207BE1" w14:paraId="6BA31881" w14:textId="77777777" w:rsidTr="00207BE1">
        <w:trPr>
          <w:trHeight w:val="300"/>
        </w:trPr>
        <w:tc>
          <w:tcPr>
            <w:tcW w:w="2263" w:type="dxa"/>
            <w:noWrap/>
            <w:hideMark/>
          </w:tcPr>
          <w:p w14:paraId="0009ADB6"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AC_BS_1st_15mph</w:t>
            </w:r>
          </w:p>
        </w:tc>
        <w:tc>
          <w:tcPr>
            <w:tcW w:w="1794" w:type="dxa"/>
            <w:noWrap/>
            <w:hideMark/>
          </w:tcPr>
          <w:p w14:paraId="0E59BE84"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3.09</w:t>
            </w:r>
          </w:p>
        </w:tc>
        <w:tc>
          <w:tcPr>
            <w:tcW w:w="890" w:type="dxa"/>
            <w:vMerge w:val="restart"/>
            <w:noWrap/>
            <w:hideMark/>
          </w:tcPr>
          <w:p w14:paraId="23EE858E"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0.14</w:t>
            </w:r>
          </w:p>
        </w:tc>
        <w:tc>
          <w:tcPr>
            <w:tcW w:w="3057" w:type="dxa"/>
            <w:vMerge w:val="restart"/>
            <w:noWrap/>
            <w:hideMark/>
          </w:tcPr>
          <w:p w14:paraId="1086512E"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0.1</w:t>
            </w:r>
          </w:p>
        </w:tc>
        <w:tc>
          <w:tcPr>
            <w:tcW w:w="780" w:type="dxa"/>
          </w:tcPr>
          <w:p w14:paraId="38C6F9CE" w14:textId="77777777" w:rsidR="00207BE1" w:rsidRPr="00207BE1" w:rsidRDefault="00207BE1" w:rsidP="005F4453">
            <w:pPr>
              <w:rPr>
                <w:rFonts w:ascii="Cambria Math" w:hAnsi="Cambria Math"/>
                <w:b/>
                <w:bCs/>
                <w:lang w:bidi="ar-AE"/>
              </w:rPr>
            </w:pPr>
          </w:p>
        </w:tc>
        <w:tc>
          <w:tcPr>
            <w:tcW w:w="1191" w:type="dxa"/>
            <w:vMerge w:val="restart"/>
            <w:noWrap/>
            <w:hideMark/>
          </w:tcPr>
          <w:p w14:paraId="0BE502A5" w14:textId="7806D284" w:rsidR="00207BE1" w:rsidRPr="00207BE1" w:rsidRDefault="00207BE1" w:rsidP="005F4453">
            <w:pPr>
              <w:rPr>
                <w:rFonts w:ascii="Cambria Math" w:hAnsi="Cambria Math"/>
                <w:b/>
                <w:bCs/>
                <w:lang w:bidi="ar-AE"/>
              </w:rPr>
            </w:pPr>
            <w:r w:rsidRPr="00207BE1">
              <w:rPr>
                <w:rFonts w:ascii="Cambria Math" w:hAnsi="Cambria Math"/>
                <w:b/>
                <w:bCs/>
                <w:lang w:bidi="ar-AE"/>
              </w:rPr>
              <w:t>State</w:t>
            </w:r>
          </w:p>
        </w:tc>
      </w:tr>
      <w:tr w:rsidR="00207BE1" w:rsidRPr="00207BE1" w14:paraId="5A2B9A87" w14:textId="77777777" w:rsidTr="00207BE1">
        <w:trPr>
          <w:trHeight w:val="300"/>
        </w:trPr>
        <w:tc>
          <w:tcPr>
            <w:tcW w:w="2263" w:type="dxa"/>
            <w:noWrap/>
            <w:hideMark/>
          </w:tcPr>
          <w:p w14:paraId="6AEFFF47"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AC_BS_2nd_15mph</w:t>
            </w:r>
          </w:p>
        </w:tc>
        <w:tc>
          <w:tcPr>
            <w:tcW w:w="1794" w:type="dxa"/>
            <w:noWrap/>
            <w:hideMark/>
          </w:tcPr>
          <w:p w14:paraId="14212EB9"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2.99</w:t>
            </w:r>
          </w:p>
        </w:tc>
        <w:tc>
          <w:tcPr>
            <w:tcW w:w="890" w:type="dxa"/>
            <w:vMerge/>
            <w:hideMark/>
          </w:tcPr>
          <w:p w14:paraId="580A2049" w14:textId="77777777" w:rsidR="00207BE1" w:rsidRPr="00207BE1" w:rsidRDefault="00207BE1" w:rsidP="005F4453">
            <w:pPr>
              <w:rPr>
                <w:rFonts w:ascii="Cambria Math" w:hAnsi="Cambria Math"/>
                <w:b/>
                <w:bCs/>
                <w:lang w:bidi="ar-AE"/>
              </w:rPr>
            </w:pPr>
          </w:p>
        </w:tc>
        <w:tc>
          <w:tcPr>
            <w:tcW w:w="3057" w:type="dxa"/>
            <w:vMerge/>
            <w:hideMark/>
          </w:tcPr>
          <w:p w14:paraId="17856963" w14:textId="77777777" w:rsidR="00207BE1" w:rsidRPr="00207BE1" w:rsidRDefault="00207BE1" w:rsidP="005F4453">
            <w:pPr>
              <w:rPr>
                <w:rFonts w:ascii="Cambria Math" w:hAnsi="Cambria Math"/>
                <w:b/>
                <w:bCs/>
                <w:lang w:bidi="ar-AE"/>
              </w:rPr>
            </w:pPr>
          </w:p>
        </w:tc>
        <w:tc>
          <w:tcPr>
            <w:tcW w:w="780" w:type="dxa"/>
          </w:tcPr>
          <w:p w14:paraId="488F6ED6" w14:textId="77777777" w:rsidR="00207BE1" w:rsidRPr="00207BE1" w:rsidRDefault="00207BE1" w:rsidP="005F4453">
            <w:pPr>
              <w:rPr>
                <w:rFonts w:ascii="Cambria Math" w:hAnsi="Cambria Math"/>
                <w:b/>
                <w:bCs/>
                <w:lang w:bidi="ar-AE"/>
              </w:rPr>
            </w:pPr>
          </w:p>
        </w:tc>
        <w:tc>
          <w:tcPr>
            <w:tcW w:w="1191" w:type="dxa"/>
            <w:vMerge/>
            <w:hideMark/>
          </w:tcPr>
          <w:p w14:paraId="7428BEC6" w14:textId="7BE2D843" w:rsidR="00207BE1" w:rsidRPr="00207BE1" w:rsidRDefault="00207BE1" w:rsidP="005F4453">
            <w:pPr>
              <w:rPr>
                <w:rFonts w:ascii="Cambria Math" w:hAnsi="Cambria Math"/>
                <w:b/>
                <w:bCs/>
                <w:lang w:bidi="ar-AE"/>
              </w:rPr>
            </w:pPr>
          </w:p>
        </w:tc>
      </w:tr>
      <w:tr w:rsidR="00207BE1" w:rsidRPr="00207BE1" w14:paraId="2BF49CEA" w14:textId="77777777" w:rsidTr="00207BE1">
        <w:trPr>
          <w:trHeight w:val="300"/>
        </w:trPr>
        <w:tc>
          <w:tcPr>
            <w:tcW w:w="2263" w:type="dxa"/>
            <w:noWrap/>
            <w:hideMark/>
          </w:tcPr>
          <w:p w14:paraId="55D41CC3"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AC_BS_1st_30mph</w:t>
            </w:r>
          </w:p>
        </w:tc>
        <w:tc>
          <w:tcPr>
            <w:tcW w:w="1794" w:type="dxa"/>
            <w:noWrap/>
            <w:hideMark/>
          </w:tcPr>
          <w:p w14:paraId="45603803"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2.98</w:t>
            </w:r>
          </w:p>
        </w:tc>
        <w:tc>
          <w:tcPr>
            <w:tcW w:w="890" w:type="dxa"/>
            <w:vMerge w:val="restart"/>
            <w:noWrap/>
            <w:hideMark/>
          </w:tcPr>
          <w:p w14:paraId="17519665"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0.14</w:t>
            </w:r>
          </w:p>
        </w:tc>
        <w:tc>
          <w:tcPr>
            <w:tcW w:w="3057" w:type="dxa"/>
            <w:vMerge w:val="restart"/>
            <w:noWrap/>
            <w:hideMark/>
          </w:tcPr>
          <w:p w14:paraId="30036939"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0.02</w:t>
            </w:r>
          </w:p>
        </w:tc>
        <w:tc>
          <w:tcPr>
            <w:tcW w:w="780" w:type="dxa"/>
          </w:tcPr>
          <w:p w14:paraId="6AA68D21" w14:textId="77777777" w:rsidR="00207BE1" w:rsidRPr="00207BE1" w:rsidRDefault="00207BE1" w:rsidP="005F4453">
            <w:pPr>
              <w:rPr>
                <w:rFonts w:ascii="Cambria Math" w:hAnsi="Cambria Math"/>
                <w:b/>
                <w:bCs/>
                <w:lang w:bidi="ar-AE"/>
              </w:rPr>
            </w:pPr>
          </w:p>
        </w:tc>
        <w:tc>
          <w:tcPr>
            <w:tcW w:w="1191" w:type="dxa"/>
            <w:vMerge/>
            <w:hideMark/>
          </w:tcPr>
          <w:p w14:paraId="0DE882F5" w14:textId="1821FAFD" w:rsidR="00207BE1" w:rsidRPr="00207BE1" w:rsidRDefault="00207BE1" w:rsidP="005F4453">
            <w:pPr>
              <w:rPr>
                <w:rFonts w:ascii="Cambria Math" w:hAnsi="Cambria Math"/>
                <w:b/>
                <w:bCs/>
                <w:lang w:bidi="ar-AE"/>
              </w:rPr>
            </w:pPr>
          </w:p>
        </w:tc>
      </w:tr>
      <w:tr w:rsidR="00207BE1" w:rsidRPr="00207BE1" w14:paraId="251238A9" w14:textId="77777777" w:rsidTr="00207BE1">
        <w:trPr>
          <w:trHeight w:val="300"/>
        </w:trPr>
        <w:tc>
          <w:tcPr>
            <w:tcW w:w="2263" w:type="dxa"/>
            <w:noWrap/>
            <w:hideMark/>
          </w:tcPr>
          <w:p w14:paraId="6234816A"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AC_BS_2nd_30mph</w:t>
            </w:r>
          </w:p>
        </w:tc>
        <w:tc>
          <w:tcPr>
            <w:tcW w:w="1794" w:type="dxa"/>
            <w:noWrap/>
            <w:hideMark/>
          </w:tcPr>
          <w:p w14:paraId="1355B97E" w14:textId="77777777" w:rsidR="00207BE1" w:rsidRPr="00207BE1" w:rsidRDefault="00207BE1" w:rsidP="005F4453">
            <w:pPr>
              <w:rPr>
                <w:rFonts w:ascii="Cambria Math" w:hAnsi="Cambria Math"/>
                <w:b/>
                <w:bCs/>
                <w:lang w:bidi="ar-AE"/>
              </w:rPr>
            </w:pPr>
            <w:r w:rsidRPr="00207BE1">
              <w:rPr>
                <w:rFonts w:ascii="Cambria Math" w:hAnsi="Cambria Math"/>
                <w:b/>
                <w:bCs/>
                <w:lang w:bidi="ar-AE"/>
              </w:rPr>
              <w:t>2.96</w:t>
            </w:r>
          </w:p>
        </w:tc>
        <w:tc>
          <w:tcPr>
            <w:tcW w:w="890" w:type="dxa"/>
            <w:vMerge/>
            <w:hideMark/>
          </w:tcPr>
          <w:p w14:paraId="5AB9E586" w14:textId="77777777" w:rsidR="00207BE1" w:rsidRPr="00207BE1" w:rsidRDefault="00207BE1" w:rsidP="005F4453">
            <w:pPr>
              <w:rPr>
                <w:rFonts w:ascii="Cambria Math" w:hAnsi="Cambria Math"/>
                <w:b/>
                <w:bCs/>
                <w:lang w:bidi="ar-AE"/>
              </w:rPr>
            </w:pPr>
          </w:p>
        </w:tc>
        <w:tc>
          <w:tcPr>
            <w:tcW w:w="3057" w:type="dxa"/>
            <w:vMerge/>
            <w:hideMark/>
          </w:tcPr>
          <w:p w14:paraId="28A71BD9" w14:textId="77777777" w:rsidR="00207BE1" w:rsidRPr="00207BE1" w:rsidRDefault="00207BE1" w:rsidP="005F4453">
            <w:pPr>
              <w:rPr>
                <w:rFonts w:ascii="Cambria Math" w:hAnsi="Cambria Math"/>
                <w:b/>
                <w:bCs/>
                <w:lang w:bidi="ar-AE"/>
              </w:rPr>
            </w:pPr>
          </w:p>
        </w:tc>
        <w:tc>
          <w:tcPr>
            <w:tcW w:w="780" w:type="dxa"/>
          </w:tcPr>
          <w:p w14:paraId="56541116" w14:textId="77777777" w:rsidR="00207BE1" w:rsidRPr="00207BE1" w:rsidRDefault="00207BE1" w:rsidP="00207BE1">
            <w:pPr>
              <w:keepNext/>
              <w:rPr>
                <w:rFonts w:ascii="Cambria Math" w:hAnsi="Cambria Math"/>
                <w:b/>
                <w:bCs/>
                <w:lang w:bidi="ar-AE"/>
              </w:rPr>
            </w:pPr>
          </w:p>
        </w:tc>
        <w:tc>
          <w:tcPr>
            <w:tcW w:w="1191" w:type="dxa"/>
            <w:vMerge/>
            <w:hideMark/>
          </w:tcPr>
          <w:p w14:paraId="2DE42954" w14:textId="02642109" w:rsidR="00207BE1" w:rsidRPr="00207BE1" w:rsidRDefault="00207BE1" w:rsidP="00207BE1">
            <w:pPr>
              <w:keepNext/>
              <w:rPr>
                <w:rFonts w:ascii="Cambria Math" w:hAnsi="Cambria Math"/>
                <w:b/>
                <w:bCs/>
                <w:lang w:bidi="ar-AE"/>
              </w:rPr>
            </w:pPr>
          </w:p>
        </w:tc>
      </w:tr>
    </w:tbl>
    <w:p w14:paraId="47146743" w14:textId="3E0F09C0" w:rsidR="005F4453" w:rsidRPr="00CC4392" w:rsidRDefault="00207BE1" w:rsidP="00207BE1">
      <w:pPr>
        <w:pStyle w:val="Caption"/>
        <w:rPr>
          <w:rFonts w:ascii="Cambria Math" w:hAnsi="Cambria Math"/>
          <w:b/>
          <w:bCs/>
          <w:sz w:val="24"/>
          <w:szCs w:val="24"/>
          <w:lang w:bidi="ar-AE"/>
        </w:rPr>
      </w:pPr>
      <w:r>
        <w:t xml:space="preserve">Table </w:t>
      </w:r>
      <w:fldSimple w:instr=" SEQ Table \* ARABIC ">
        <w:r>
          <w:rPr>
            <w:noProof/>
          </w:rPr>
          <w:t>2</w:t>
        </w:r>
      </w:fldSimple>
      <w:r>
        <w:t xml:space="preserve">: </w:t>
      </w:r>
      <w:proofErr w:type="spellStart"/>
      <w:r>
        <w:t>Repetability</w:t>
      </w:r>
      <w:proofErr w:type="spellEnd"/>
      <w:r>
        <w:t xml:space="preserve"> table</w:t>
      </w:r>
    </w:p>
    <w:p w14:paraId="74CA5432" w14:textId="77777777" w:rsidR="00B87F29" w:rsidRDefault="00B87F29" w:rsidP="00B87F29">
      <w:pPr>
        <w:rPr>
          <w:rFonts w:ascii="Cambria Math" w:hAnsi="Cambria Math"/>
          <w:b/>
          <w:bCs/>
          <w:sz w:val="28"/>
          <w:szCs w:val="28"/>
          <w:lang w:bidi="ar-AE"/>
        </w:rPr>
      </w:pPr>
      <w:r w:rsidRPr="00C81D86">
        <w:rPr>
          <w:rFonts w:ascii="Cambria Math" w:hAnsi="Cambria Math"/>
          <w:b/>
          <w:bCs/>
          <w:sz w:val="28"/>
          <w:szCs w:val="28"/>
          <w:lang w:bidi="ar-AE"/>
        </w:rPr>
        <w:t xml:space="preserve">Accuracy </w:t>
      </w:r>
      <w:r>
        <w:rPr>
          <w:rFonts w:ascii="Cambria Math" w:hAnsi="Cambria Math"/>
          <w:b/>
          <w:bCs/>
          <w:sz w:val="28"/>
          <w:szCs w:val="28"/>
          <w:lang w:bidi="ar-AE"/>
        </w:rPr>
        <w:t>Analysis</w:t>
      </w:r>
    </w:p>
    <w:p w14:paraId="110D00B9" w14:textId="77777777" w:rsidR="00CC4392" w:rsidRDefault="00103821" w:rsidP="00CC4392">
      <w:pPr>
        <w:rPr>
          <w:rFonts w:ascii="Cambria Math" w:hAnsi="Cambria Math"/>
          <w:sz w:val="24"/>
          <w:szCs w:val="24"/>
          <w:lang w:bidi="ar-AE"/>
        </w:rPr>
      </w:pPr>
      <w:r>
        <w:rPr>
          <w:rFonts w:ascii="Cambria Math" w:hAnsi="Cambria Math"/>
          <w:sz w:val="24"/>
          <w:szCs w:val="24"/>
          <w:lang w:bidi="ar-AE"/>
        </w:rPr>
        <w:t>Comparisons were made between the collected data and the “true data”. A challenge faced was the difference in resolution between the two data sources. For the data obtained from the City of Champaign, the measurements were taken at a 100-ft interval. For the collected data, it was much larger. A preliminary test showed that t</w:t>
      </w:r>
      <w:bookmarkStart w:id="1" w:name="_GoBack"/>
      <w:bookmarkEnd w:id="1"/>
      <w:r>
        <w:rPr>
          <w:rFonts w:ascii="Cambria Math" w:hAnsi="Cambria Math"/>
          <w:sz w:val="24"/>
          <w:szCs w:val="24"/>
          <w:lang w:bidi="ar-AE"/>
        </w:rPr>
        <w:t>he difference can be in an order of magnitude of three (the data from Champaign City is 3 times denser). To solve this issue, the average of three consecutive points for the true data was taken so that the comparison holds.</w:t>
      </w:r>
      <w:r w:rsidR="00CC4392">
        <w:rPr>
          <w:rFonts w:ascii="Cambria Math" w:hAnsi="Cambria Math"/>
          <w:sz w:val="24"/>
          <w:szCs w:val="24"/>
          <w:lang w:bidi="ar-AE"/>
        </w:rPr>
        <w:t xml:space="preserve"> The same analysis was done as in the previous section. Both RMSE and absolute difference of averages were calculated. </w:t>
      </w:r>
    </w:p>
    <w:p w14:paraId="3AE164BE" w14:textId="77777777" w:rsidR="00DE0AFC" w:rsidRDefault="00CC4392" w:rsidP="00CC4392">
      <w:pPr>
        <w:rPr>
          <w:rFonts w:ascii="Cambria Math" w:hAnsi="Cambria Math"/>
          <w:sz w:val="24"/>
          <w:szCs w:val="24"/>
          <w:lang w:bidi="ar-AE"/>
        </w:rPr>
      </w:pPr>
      <w:r>
        <w:rPr>
          <w:rFonts w:ascii="Cambria Math" w:hAnsi="Cambria Math"/>
          <w:sz w:val="24"/>
          <w:szCs w:val="24"/>
          <w:lang w:bidi="ar-AE"/>
        </w:rPr>
        <w:t xml:space="preserve">For the case shown in Figure </w:t>
      </w:r>
      <w:r w:rsidRPr="00CC4392">
        <w:rPr>
          <w:rFonts w:ascii="Cambria Math" w:hAnsi="Cambria Math"/>
          <w:sz w:val="24"/>
          <w:szCs w:val="24"/>
          <w:highlight w:val="yellow"/>
          <w:lang w:bidi="ar-AE"/>
        </w:rPr>
        <w:t>(X)</w:t>
      </w:r>
      <w:r>
        <w:rPr>
          <w:rFonts w:ascii="Cambria Math" w:hAnsi="Cambria Math"/>
          <w:sz w:val="24"/>
          <w:szCs w:val="24"/>
          <w:lang w:bidi="ar-AE"/>
        </w:rPr>
        <w:t xml:space="preserve">, RMSE and absolute different of averages between </w:t>
      </w:r>
      <w:proofErr w:type="spellStart"/>
      <w:r>
        <w:rPr>
          <w:rFonts w:ascii="Cambria Math" w:hAnsi="Cambria Math"/>
          <w:sz w:val="24"/>
          <w:szCs w:val="24"/>
          <w:lang w:bidi="ar-AE"/>
        </w:rPr>
        <w:t>Chamapign</w:t>
      </w:r>
      <w:proofErr w:type="spellEnd"/>
      <w:r>
        <w:rPr>
          <w:rFonts w:ascii="Cambria Math" w:hAnsi="Cambria Math"/>
          <w:sz w:val="24"/>
          <w:szCs w:val="24"/>
          <w:lang w:bidi="ar-AE"/>
        </w:rPr>
        <w:t xml:space="preserve"> City and the first trail are 1.35 m/km and 1.14 m/km, respectively. For the second trial, the respective values are 1.43 m/km and 1.04 m/km. Table </w:t>
      </w:r>
      <w:r w:rsidRPr="00CC4392">
        <w:rPr>
          <w:rFonts w:ascii="Cambria Math" w:hAnsi="Cambria Math"/>
          <w:sz w:val="24"/>
          <w:szCs w:val="24"/>
          <w:highlight w:val="yellow"/>
          <w:lang w:bidi="ar-AE"/>
        </w:rPr>
        <w:t>(X)</w:t>
      </w:r>
      <w:r>
        <w:rPr>
          <w:rFonts w:ascii="Cambria Math" w:hAnsi="Cambria Math"/>
          <w:sz w:val="24"/>
          <w:szCs w:val="24"/>
          <w:lang w:bidi="ar-AE"/>
        </w:rPr>
        <w:t xml:space="preserve"> summarizes these values for all the trial done in different combinations.</w:t>
      </w:r>
    </w:p>
    <w:p w14:paraId="73E294F4" w14:textId="77777777" w:rsidR="00CC4392" w:rsidRDefault="00CC4392" w:rsidP="00103821">
      <w:pPr>
        <w:rPr>
          <w:rFonts w:ascii="Cambria Math" w:hAnsi="Cambria Math"/>
          <w:sz w:val="24"/>
          <w:szCs w:val="24"/>
          <w:lang w:bidi="ar-AE"/>
        </w:rPr>
      </w:pPr>
      <w:r>
        <w:rPr>
          <w:noProof/>
        </w:rPr>
        <w:lastRenderedPageBreak/>
        <w:drawing>
          <wp:inline distT="0" distB="0" distL="0" distR="0" wp14:anchorId="00B6F8B6" wp14:editId="15B8B660">
            <wp:extent cx="5905500" cy="3529013"/>
            <wp:effectExtent l="0" t="0" r="0" b="14605"/>
            <wp:docPr id="2" name="Chart 2">
              <a:extLst xmlns:a="http://schemas.openxmlformats.org/drawingml/2006/main">
                <a:ext uri="{FF2B5EF4-FFF2-40B4-BE49-F238E27FC236}">
                  <a16:creationId xmlns:a16="http://schemas.microsoft.com/office/drawing/2014/main" id="{0C204C00-6FD9-44F2-BFA4-2B14002AB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793CDD" w14:textId="77777777" w:rsidR="00CC4392" w:rsidRPr="00CC4392" w:rsidRDefault="00CC4392" w:rsidP="00103821">
      <w:pPr>
        <w:rPr>
          <w:rFonts w:ascii="Cambria Math" w:hAnsi="Cambria Math"/>
          <w:b/>
          <w:bCs/>
          <w:sz w:val="28"/>
          <w:szCs w:val="28"/>
          <w:lang w:bidi="ar-AE"/>
        </w:rPr>
      </w:pPr>
      <w:r w:rsidRPr="00CC4392">
        <w:rPr>
          <w:rFonts w:ascii="Cambria Math" w:hAnsi="Cambria Math"/>
          <w:b/>
          <w:bCs/>
          <w:sz w:val="28"/>
          <w:szCs w:val="28"/>
          <w:lang w:bidi="ar-AE"/>
        </w:rPr>
        <w:t>Interpretation</w:t>
      </w:r>
    </w:p>
    <w:sectPr w:rsidR="00CC4392" w:rsidRPr="00CC4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Pablo Bertucci">
    <w15:presenceInfo w15:providerId="None" w15:userId="Juan Pablo Bertucc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52"/>
    <w:rsid w:val="000772D5"/>
    <w:rsid w:val="00103821"/>
    <w:rsid w:val="00174FCD"/>
    <w:rsid w:val="00207BE1"/>
    <w:rsid w:val="002D1E25"/>
    <w:rsid w:val="003167B6"/>
    <w:rsid w:val="005F4453"/>
    <w:rsid w:val="00776052"/>
    <w:rsid w:val="0079686A"/>
    <w:rsid w:val="00814F5F"/>
    <w:rsid w:val="008168FB"/>
    <w:rsid w:val="00866AB1"/>
    <w:rsid w:val="008F2FF2"/>
    <w:rsid w:val="009731F8"/>
    <w:rsid w:val="00AA5CED"/>
    <w:rsid w:val="00B87F29"/>
    <w:rsid w:val="00BD7474"/>
    <w:rsid w:val="00BE5B2A"/>
    <w:rsid w:val="00C81D86"/>
    <w:rsid w:val="00CC4392"/>
    <w:rsid w:val="00CD5371"/>
    <w:rsid w:val="00D62E0D"/>
    <w:rsid w:val="00D8663B"/>
    <w:rsid w:val="00DE0AFC"/>
    <w:rsid w:val="00DF1BA2"/>
    <w:rsid w:val="00E07D28"/>
    <w:rsid w:val="00F13A93"/>
    <w:rsid w:val="00F8706F"/>
    <w:rsid w:val="00FB2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070F"/>
  <w15:chartTrackingRefBased/>
  <w15:docId w15:val="{E50CF721-C83A-4DE0-89ED-B4B2349F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E25"/>
    <w:rPr>
      <w:rFonts w:ascii="Segoe UI" w:hAnsi="Segoe UI" w:cs="Segoe UI"/>
      <w:sz w:val="18"/>
      <w:szCs w:val="18"/>
    </w:rPr>
  </w:style>
  <w:style w:type="table" w:styleId="TableGrid">
    <w:name w:val="Table Grid"/>
    <w:basedOn w:val="TableNormal"/>
    <w:uiPriority w:val="39"/>
    <w:rsid w:val="00DF1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7B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6805">
      <w:bodyDiv w:val="1"/>
      <w:marLeft w:val="0"/>
      <w:marRight w:val="0"/>
      <w:marTop w:val="0"/>
      <w:marBottom w:val="0"/>
      <w:divBdr>
        <w:top w:val="none" w:sz="0" w:space="0" w:color="auto"/>
        <w:left w:val="none" w:sz="0" w:space="0" w:color="auto"/>
        <w:bottom w:val="none" w:sz="0" w:space="0" w:color="auto"/>
        <w:right w:val="none" w:sz="0" w:space="0" w:color="auto"/>
      </w:divBdr>
    </w:div>
    <w:div w:id="240649042">
      <w:bodyDiv w:val="1"/>
      <w:marLeft w:val="0"/>
      <w:marRight w:val="0"/>
      <w:marTop w:val="0"/>
      <w:marBottom w:val="0"/>
      <w:divBdr>
        <w:top w:val="none" w:sz="0" w:space="0" w:color="auto"/>
        <w:left w:val="none" w:sz="0" w:space="0" w:color="auto"/>
        <w:bottom w:val="none" w:sz="0" w:space="0" w:color="auto"/>
        <w:right w:val="none" w:sz="0" w:space="0" w:color="auto"/>
      </w:divBdr>
    </w:div>
    <w:div w:id="673646762">
      <w:bodyDiv w:val="1"/>
      <w:marLeft w:val="0"/>
      <w:marRight w:val="0"/>
      <w:marTop w:val="0"/>
      <w:marBottom w:val="0"/>
      <w:divBdr>
        <w:top w:val="none" w:sz="0" w:space="0" w:color="auto"/>
        <w:left w:val="none" w:sz="0" w:space="0" w:color="auto"/>
        <w:bottom w:val="none" w:sz="0" w:space="0" w:color="auto"/>
        <w:right w:val="none" w:sz="0" w:space="0" w:color="auto"/>
      </w:divBdr>
    </w:div>
    <w:div w:id="138132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the\Box%20Sync\PhD\Temporary%20(wsayeh2@illinois.edu)\Courses\2019_2020\Fall\CEE508\Term_Project\Comparisons\PCC_GS_Link1_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the\Desktop\508_2\State%20St%20(AC)\2019_11_08_10_05\AC-Sate_St\AC-State_St-15_mph-2nd_Try\AC-State_St-15_mph-2nd_Try_Link_0001_2019_11_07_17_44\PCC_Accuracy_Analysi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Trial1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Sheet1!$N$42:$N$55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Sheet1!$O$42:$O$55</c:f>
              <c:numCache>
                <c:formatCode>General</c:formatCode>
                <c:ptCount val="14"/>
                <c:pt idx="0">
                  <c:v>4.57</c:v>
                </c:pt>
                <c:pt idx="1">
                  <c:v>4.08</c:v>
                </c:pt>
                <c:pt idx="2">
                  <c:v>4.0599999999999996</c:v>
                </c:pt>
                <c:pt idx="3">
                  <c:v>4.58</c:v>
                </c:pt>
                <c:pt idx="4">
                  <c:v>4</c:v>
                </c:pt>
                <c:pt idx="5">
                  <c:v>4.7</c:v>
                </c:pt>
                <c:pt idx="6">
                  <c:v>4.2</c:v>
                </c:pt>
                <c:pt idx="7">
                  <c:v>4.25</c:v>
                </c:pt>
                <c:pt idx="8">
                  <c:v>4.4400000000000004</c:v>
                </c:pt>
                <c:pt idx="9">
                  <c:v>4.4400000000000004</c:v>
                </c:pt>
                <c:pt idx="10">
                  <c:v>4.76</c:v>
                </c:pt>
                <c:pt idx="11">
                  <c:v>4.6100000000000003</c:v>
                </c:pt>
                <c:pt idx="12">
                  <c:v>4.76</c:v>
                </c:pt>
                <c:pt idx="13">
                  <c:v>4.93</c:v>
                </c:pt>
              </c:numCache>
            </c:numRef>
          </c:yVal>
          <c:smooth val="0"/>
          <c:extLst>
            <c:ext xmlns:c16="http://schemas.microsoft.com/office/drawing/2014/chart" uri="{C3380CC4-5D6E-409C-BE32-E72D297353CC}">
              <c16:uniqueId val="{00000000-E841-48AC-B77E-D5FF50D8D662}"/>
            </c:ext>
          </c:extLst>
        </c:ser>
        <c:ser>
          <c:idx val="1"/>
          <c:order val="1"/>
          <c:tx>
            <c:v>Trial2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Sheet1!$N$42:$N$55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Sheet1!$P$42:$P$55</c:f>
              <c:numCache>
                <c:formatCode>General</c:formatCode>
                <c:ptCount val="14"/>
                <c:pt idx="0">
                  <c:v>5.87</c:v>
                </c:pt>
                <c:pt idx="1">
                  <c:v>5.13</c:v>
                </c:pt>
                <c:pt idx="2">
                  <c:v>5.42</c:v>
                </c:pt>
                <c:pt idx="3">
                  <c:v>6.78</c:v>
                </c:pt>
                <c:pt idx="4">
                  <c:v>6.63</c:v>
                </c:pt>
                <c:pt idx="5">
                  <c:v>6.64</c:v>
                </c:pt>
                <c:pt idx="6">
                  <c:v>6.57</c:v>
                </c:pt>
                <c:pt idx="7">
                  <c:v>5.57</c:v>
                </c:pt>
                <c:pt idx="8">
                  <c:v>6.97</c:v>
                </c:pt>
                <c:pt idx="9">
                  <c:v>6.73</c:v>
                </c:pt>
                <c:pt idx="10">
                  <c:v>8.6300000000000008</c:v>
                </c:pt>
                <c:pt idx="11">
                  <c:v>7.67</c:v>
                </c:pt>
                <c:pt idx="12">
                  <c:v>6.49</c:v>
                </c:pt>
                <c:pt idx="13">
                  <c:v>7.16</c:v>
                </c:pt>
              </c:numCache>
            </c:numRef>
          </c:yVal>
          <c:smooth val="0"/>
          <c:extLst>
            <c:ext xmlns:c16="http://schemas.microsoft.com/office/drawing/2014/chart" uri="{C3380CC4-5D6E-409C-BE32-E72D297353CC}">
              <c16:uniqueId val="{00000001-E841-48AC-B77E-D5FF50D8D662}"/>
            </c:ext>
          </c:extLst>
        </c:ser>
        <c:dLbls>
          <c:showLegendKey val="0"/>
          <c:showVal val="0"/>
          <c:showCatName val="0"/>
          <c:showSerName val="0"/>
          <c:showPercent val="0"/>
          <c:showBubbleSize val="0"/>
        </c:dLbls>
        <c:axId val="668061592"/>
        <c:axId val="668075696"/>
      </c:scatterChart>
      <c:scatterChart>
        <c:scatterStyle val="smoothMarker"/>
        <c:varyColors val="0"/>
        <c:ser>
          <c:idx val="2"/>
          <c:order val="2"/>
          <c:tx>
            <c:v>Average1</c:v>
          </c:tx>
          <c:spPr>
            <a:ln w="19050" cap="rnd">
              <a:solidFill>
                <a:schemeClr val="accent3"/>
              </a:solidFill>
              <a:round/>
            </a:ln>
            <a:effectLst/>
          </c:spPr>
          <c:marker>
            <c:symbol val="none"/>
          </c:marker>
          <c:xVal>
            <c:numRef>
              <c:f>Sheet1!$N$42:$N$55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Sheet1!$Q$42:$Q$55</c:f>
              <c:numCache>
                <c:formatCode>General</c:formatCode>
                <c:ptCount val="14"/>
                <c:pt idx="0">
                  <c:v>4.4557142857142846</c:v>
                </c:pt>
                <c:pt idx="1">
                  <c:v>4.4557142857142846</c:v>
                </c:pt>
                <c:pt idx="2">
                  <c:v>4.4557142857142846</c:v>
                </c:pt>
                <c:pt idx="3">
                  <c:v>4.4557142857142846</c:v>
                </c:pt>
                <c:pt idx="4">
                  <c:v>4.4557142857142846</c:v>
                </c:pt>
                <c:pt idx="5">
                  <c:v>4.4557142857142846</c:v>
                </c:pt>
                <c:pt idx="6">
                  <c:v>4.4557142857142846</c:v>
                </c:pt>
                <c:pt idx="7">
                  <c:v>4.4557142857142846</c:v>
                </c:pt>
                <c:pt idx="8">
                  <c:v>4.4557142857142846</c:v>
                </c:pt>
                <c:pt idx="9">
                  <c:v>4.4557142857142846</c:v>
                </c:pt>
                <c:pt idx="10">
                  <c:v>4.4557142857142846</c:v>
                </c:pt>
                <c:pt idx="11">
                  <c:v>4.4557142857142846</c:v>
                </c:pt>
                <c:pt idx="12">
                  <c:v>4.4557142857142846</c:v>
                </c:pt>
                <c:pt idx="13">
                  <c:v>4.4557142857142846</c:v>
                </c:pt>
              </c:numCache>
            </c:numRef>
          </c:yVal>
          <c:smooth val="1"/>
          <c:extLst>
            <c:ext xmlns:c16="http://schemas.microsoft.com/office/drawing/2014/chart" uri="{C3380CC4-5D6E-409C-BE32-E72D297353CC}">
              <c16:uniqueId val="{00000002-E841-48AC-B77E-D5FF50D8D662}"/>
            </c:ext>
          </c:extLst>
        </c:ser>
        <c:ser>
          <c:idx val="3"/>
          <c:order val="3"/>
          <c:tx>
            <c:v>Average2</c:v>
          </c:tx>
          <c:spPr>
            <a:ln w="19050"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0"/>
          </c:trendline>
          <c:xVal>
            <c:numRef>
              <c:f>Sheet1!$N$42:$N$55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Sheet1!$R$42:$R$55</c:f>
              <c:numCache>
                <c:formatCode>General</c:formatCode>
                <c:ptCount val="14"/>
                <c:pt idx="0">
                  <c:v>6.589999999999999</c:v>
                </c:pt>
                <c:pt idx="1">
                  <c:v>6.589999999999999</c:v>
                </c:pt>
                <c:pt idx="2">
                  <c:v>6.589999999999999</c:v>
                </c:pt>
                <c:pt idx="3">
                  <c:v>6.589999999999999</c:v>
                </c:pt>
                <c:pt idx="4">
                  <c:v>6.589999999999999</c:v>
                </c:pt>
                <c:pt idx="5">
                  <c:v>6.589999999999999</c:v>
                </c:pt>
                <c:pt idx="6">
                  <c:v>6.589999999999999</c:v>
                </c:pt>
                <c:pt idx="7">
                  <c:v>6.589999999999999</c:v>
                </c:pt>
                <c:pt idx="8">
                  <c:v>6.589999999999999</c:v>
                </c:pt>
                <c:pt idx="9">
                  <c:v>6.589999999999999</c:v>
                </c:pt>
                <c:pt idx="10">
                  <c:v>6.589999999999999</c:v>
                </c:pt>
                <c:pt idx="11">
                  <c:v>6.589999999999999</c:v>
                </c:pt>
                <c:pt idx="12">
                  <c:v>6.589999999999999</c:v>
                </c:pt>
                <c:pt idx="13">
                  <c:v>6.589999999999999</c:v>
                </c:pt>
              </c:numCache>
            </c:numRef>
          </c:yVal>
          <c:smooth val="1"/>
          <c:extLst>
            <c:ext xmlns:c16="http://schemas.microsoft.com/office/drawing/2014/chart" uri="{C3380CC4-5D6E-409C-BE32-E72D297353CC}">
              <c16:uniqueId val="{00000003-E841-48AC-B77E-D5FF50D8D662}"/>
            </c:ext>
          </c:extLst>
        </c:ser>
        <c:dLbls>
          <c:showLegendKey val="0"/>
          <c:showVal val="0"/>
          <c:showCatName val="0"/>
          <c:showSerName val="0"/>
          <c:showPercent val="0"/>
          <c:showBubbleSize val="0"/>
        </c:dLbls>
        <c:axId val="668061592"/>
        <c:axId val="668075696"/>
      </c:scatterChart>
      <c:valAx>
        <c:axId val="668061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Data Point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68075696"/>
        <c:crosses val="autoZero"/>
        <c:crossBetween val="midCat"/>
      </c:valAx>
      <c:valAx>
        <c:axId val="66807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IRI</a:t>
                </a:r>
                <a:r>
                  <a:rPr lang="en-US" baseline="0"/>
                  <a:t> (m/km)</a:t>
                </a:r>
                <a:endParaRPr lang="en-US"/>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68061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Trial1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State_St_15mph_BS!$O$27:$O$34</c:f>
              <c:numCache>
                <c:formatCode>General</c:formatCode>
                <c:ptCount val="8"/>
                <c:pt idx="0">
                  <c:v>1</c:v>
                </c:pt>
                <c:pt idx="1">
                  <c:v>2</c:v>
                </c:pt>
                <c:pt idx="2">
                  <c:v>3</c:v>
                </c:pt>
                <c:pt idx="3">
                  <c:v>4</c:v>
                </c:pt>
                <c:pt idx="4">
                  <c:v>5</c:v>
                </c:pt>
                <c:pt idx="5">
                  <c:v>6</c:v>
                </c:pt>
                <c:pt idx="6">
                  <c:v>7</c:v>
                </c:pt>
                <c:pt idx="7">
                  <c:v>8</c:v>
                </c:pt>
              </c:numCache>
            </c:numRef>
          </c:xVal>
          <c:yVal>
            <c:numRef>
              <c:f>State_St_15mph_BS!$P$27:$P$34</c:f>
              <c:numCache>
                <c:formatCode>General</c:formatCode>
                <c:ptCount val="8"/>
                <c:pt idx="0">
                  <c:v>3.26</c:v>
                </c:pt>
                <c:pt idx="1">
                  <c:v>2.91</c:v>
                </c:pt>
                <c:pt idx="2">
                  <c:v>2.72</c:v>
                </c:pt>
                <c:pt idx="3">
                  <c:v>2.88</c:v>
                </c:pt>
                <c:pt idx="4">
                  <c:v>3.57</c:v>
                </c:pt>
                <c:pt idx="5">
                  <c:v>3.11</c:v>
                </c:pt>
                <c:pt idx="6">
                  <c:v>3.05</c:v>
                </c:pt>
                <c:pt idx="7">
                  <c:v>3.19</c:v>
                </c:pt>
              </c:numCache>
            </c:numRef>
          </c:yVal>
          <c:smooth val="0"/>
          <c:extLst>
            <c:ext xmlns:c16="http://schemas.microsoft.com/office/drawing/2014/chart" uri="{C3380CC4-5D6E-409C-BE32-E72D297353CC}">
              <c16:uniqueId val="{00000000-42B9-40F9-9455-84FB6EE20D23}"/>
            </c:ext>
          </c:extLst>
        </c:ser>
        <c:ser>
          <c:idx val="1"/>
          <c:order val="1"/>
          <c:tx>
            <c:v>Trial2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State_St_15mph_BS!$O$27:$O$34</c:f>
              <c:numCache>
                <c:formatCode>General</c:formatCode>
                <c:ptCount val="8"/>
                <c:pt idx="0">
                  <c:v>1</c:v>
                </c:pt>
                <c:pt idx="1">
                  <c:v>2</c:v>
                </c:pt>
                <c:pt idx="2">
                  <c:v>3</c:v>
                </c:pt>
                <c:pt idx="3">
                  <c:v>4</c:v>
                </c:pt>
                <c:pt idx="4">
                  <c:v>5</c:v>
                </c:pt>
                <c:pt idx="5">
                  <c:v>6</c:v>
                </c:pt>
                <c:pt idx="6">
                  <c:v>7</c:v>
                </c:pt>
                <c:pt idx="7">
                  <c:v>8</c:v>
                </c:pt>
              </c:numCache>
            </c:numRef>
          </c:xVal>
          <c:yVal>
            <c:numRef>
              <c:f>State_St_15mph_BS!$Q$27:$Q$34</c:f>
              <c:numCache>
                <c:formatCode>General</c:formatCode>
                <c:ptCount val="8"/>
                <c:pt idx="0">
                  <c:v>3.09</c:v>
                </c:pt>
                <c:pt idx="1">
                  <c:v>2.91</c:v>
                </c:pt>
                <c:pt idx="2">
                  <c:v>2.62</c:v>
                </c:pt>
                <c:pt idx="3">
                  <c:v>2.64</c:v>
                </c:pt>
                <c:pt idx="4">
                  <c:v>3.38</c:v>
                </c:pt>
                <c:pt idx="5">
                  <c:v>3.16</c:v>
                </c:pt>
                <c:pt idx="6">
                  <c:v>3</c:v>
                </c:pt>
                <c:pt idx="7">
                  <c:v>3.09</c:v>
                </c:pt>
              </c:numCache>
            </c:numRef>
          </c:yVal>
          <c:smooth val="0"/>
          <c:extLst>
            <c:ext xmlns:c16="http://schemas.microsoft.com/office/drawing/2014/chart" uri="{C3380CC4-5D6E-409C-BE32-E72D297353CC}">
              <c16:uniqueId val="{00000001-42B9-40F9-9455-84FB6EE20D23}"/>
            </c:ext>
          </c:extLst>
        </c:ser>
        <c:ser>
          <c:idx val="2"/>
          <c:order val="2"/>
          <c:tx>
            <c:v>True Data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State_St_15mph_BS!$O$27:$O$34</c:f>
              <c:numCache>
                <c:formatCode>General</c:formatCode>
                <c:ptCount val="8"/>
                <c:pt idx="0">
                  <c:v>1</c:v>
                </c:pt>
                <c:pt idx="1">
                  <c:v>2</c:v>
                </c:pt>
                <c:pt idx="2">
                  <c:v>3</c:v>
                </c:pt>
                <c:pt idx="3">
                  <c:v>4</c:v>
                </c:pt>
                <c:pt idx="4">
                  <c:v>5</c:v>
                </c:pt>
                <c:pt idx="5">
                  <c:v>6</c:v>
                </c:pt>
                <c:pt idx="6">
                  <c:v>7</c:v>
                </c:pt>
                <c:pt idx="7">
                  <c:v>8</c:v>
                </c:pt>
              </c:numCache>
            </c:numRef>
          </c:xVal>
          <c:yVal>
            <c:numRef>
              <c:f>State_St_15mph_BS!$U$27:$U$34</c:f>
              <c:numCache>
                <c:formatCode>General</c:formatCode>
                <c:ptCount val="8"/>
                <c:pt idx="0">
                  <c:v>3.8255230992334783</c:v>
                </c:pt>
                <c:pt idx="1">
                  <c:v>3.9991713279469643</c:v>
                </c:pt>
                <c:pt idx="2">
                  <c:v>3.3992956287549201</c:v>
                </c:pt>
                <c:pt idx="3">
                  <c:v>4.7674331883157244</c:v>
                </c:pt>
                <c:pt idx="4">
                  <c:v>3.2677439403356119</c:v>
                </c:pt>
                <c:pt idx="5">
                  <c:v>3.4098197638284646</c:v>
                </c:pt>
                <c:pt idx="6">
                  <c:v>5.5199088460741663</c:v>
                </c:pt>
                <c:pt idx="7">
                  <c:v>4.8463642013673089</c:v>
                </c:pt>
              </c:numCache>
            </c:numRef>
          </c:yVal>
          <c:smooth val="0"/>
          <c:extLst>
            <c:ext xmlns:c16="http://schemas.microsoft.com/office/drawing/2014/chart" uri="{C3380CC4-5D6E-409C-BE32-E72D297353CC}">
              <c16:uniqueId val="{00000002-42B9-40F9-9455-84FB6EE20D23}"/>
            </c:ext>
          </c:extLst>
        </c:ser>
        <c:ser>
          <c:idx val="3"/>
          <c:order val="3"/>
          <c:tx>
            <c:v>Average1</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State_St_15mph_BS!$O$27:$O$34</c:f>
              <c:numCache>
                <c:formatCode>General</c:formatCode>
                <c:ptCount val="8"/>
                <c:pt idx="0">
                  <c:v>1</c:v>
                </c:pt>
                <c:pt idx="1">
                  <c:v>2</c:v>
                </c:pt>
                <c:pt idx="2">
                  <c:v>3</c:v>
                </c:pt>
                <c:pt idx="3">
                  <c:v>4</c:v>
                </c:pt>
                <c:pt idx="4">
                  <c:v>5</c:v>
                </c:pt>
                <c:pt idx="5">
                  <c:v>6</c:v>
                </c:pt>
                <c:pt idx="6">
                  <c:v>7</c:v>
                </c:pt>
                <c:pt idx="7">
                  <c:v>8</c:v>
                </c:pt>
              </c:numCache>
            </c:numRef>
          </c:xVal>
          <c:yVal>
            <c:numRef>
              <c:f>State_St_15mph_BS!$R$27:$R$34</c:f>
              <c:numCache>
                <c:formatCode>General</c:formatCode>
                <c:ptCount val="8"/>
                <c:pt idx="0">
                  <c:v>3.0862500000000002</c:v>
                </c:pt>
                <c:pt idx="1">
                  <c:v>3.0862500000000002</c:v>
                </c:pt>
                <c:pt idx="2">
                  <c:v>3.0862500000000002</c:v>
                </c:pt>
                <c:pt idx="3">
                  <c:v>3.0862500000000002</c:v>
                </c:pt>
                <c:pt idx="4">
                  <c:v>3.0862500000000002</c:v>
                </c:pt>
                <c:pt idx="5">
                  <c:v>3.0862500000000002</c:v>
                </c:pt>
                <c:pt idx="6">
                  <c:v>3.0862500000000002</c:v>
                </c:pt>
                <c:pt idx="7">
                  <c:v>3.0862500000000002</c:v>
                </c:pt>
              </c:numCache>
            </c:numRef>
          </c:yVal>
          <c:smooth val="0"/>
          <c:extLst>
            <c:ext xmlns:c16="http://schemas.microsoft.com/office/drawing/2014/chart" uri="{C3380CC4-5D6E-409C-BE32-E72D297353CC}">
              <c16:uniqueId val="{00000003-42B9-40F9-9455-84FB6EE20D23}"/>
            </c:ext>
          </c:extLst>
        </c:ser>
        <c:ser>
          <c:idx val="4"/>
          <c:order val="4"/>
          <c:tx>
            <c:strRef>
              <c:f>State_St_15mph_BS!$S$26</c:f>
              <c:strCache>
                <c:ptCount val="1"/>
                <c:pt idx="0">
                  <c:v>Average2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State_St_15mph_BS!$O$27:$O$34</c:f>
              <c:numCache>
                <c:formatCode>General</c:formatCode>
                <c:ptCount val="8"/>
                <c:pt idx="0">
                  <c:v>1</c:v>
                </c:pt>
                <c:pt idx="1">
                  <c:v>2</c:v>
                </c:pt>
                <c:pt idx="2">
                  <c:v>3</c:v>
                </c:pt>
                <c:pt idx="3">
                  <c:v>4</c:v>
                </c:pt>
                <c:pt idx="4">
                  <c:v>5</c:v>
                </c:pt>
                <c:pt idx="5">
                  <c:v>6</c:v>
                </c:pt>
                <c:pt idx="6">
                  <c:v>7</c:v>
                </c:pt>
                <c:pt idx="7">
                  <c:v>8</c:v>
                </c:pt>
              </c:numCache>
            </c:numRef>
          </c:xVal>
          <c:yVal>
            <c:numRef>
              <c:f>State_St_15mph_BS!$S$27:$S$34</c:f>
              <c:numCache>
                <c:formatCode>General</c:formatCode>
                <c:ptCount val="8"/>
                <c:pt idx="0">
                  <c:v>2.9862500000000001</c:v>
                </c:pt>
                <c:pt idx="1">
                  <c:v>2.9862500000000001</c:v>
                </c:pt>
                <c:pt idx="2">
                  <c:v>2.9862500000000001</c:v>
                </c:pt>
                <c:pt idx="3">
                  <c:v>2.9862500000000001</c:v>
                </c:pt>
                <c:pt idx="4">
                  <c:v>2.9862500000000001</c:v>
                </c:pt>
                <c:pt idx="5">
                  <c:v>2.9862500000000001</c:v>
                </c:pt>
                <c:pt idx="6">
                  <c:v>2.9862500000000001</c:v>
                </c:pt>
                <c:pt idx="7">
                  <c:v>2.9862500000000001</c:v>
                </c:pt>
              </c:numCache>
            </c:numRef>
          </c:yVal>
          <c:smooth val="0"/>
          <c:extLst>
            <c:ext xmlns:c16="http://schemas.microsoft.com/office/drawing/2014/chart" uri="{C3380CC4-5D6E-409C-BE32-E72D297353CC}">
              <c16:uniqueId val="{00000004-42B9-40F9-9455-84FB6EE20D23}"/>
            </c:ext>
          </c:extLst>
        </c:ser>
        <c:ser>
          <c:idx val="5"/>
          <c:order val="5"/>
          <c:tx>
            <c:strRef>
              <c:f>State_St_15mph_BS!$V$26</c:f>
              <c:strCache>
                <c:ptCount val="1"/>
                <c:pt idx="0">
                  <c:v>Average City Data</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State_St_15mph_BS!$O$27:$O$34</c:f>
              <c:numCache>
                <c:formatCode>General</c:formatCode>
                <c:ptCount val="8"/>
                <c:pt idx="0">
                  <c:v>1</c:v>
                </c:pt>
                <c:pt idx="1">
                  <c:v>2</c:v>
                </c:pt>
                <c:pt idx="2">
                  <c:v>3</c:v>
                </c:pt>
                <c:pt idx="3">
                  <c:v>4</c:v>
                </c:pt>
                <c:pt idx="4">
                  <c:v>5</c:v>
                </c:pt>
                <c:pt idx="5">
                  <c:v>6</c:v>
                </c:pt>
                <c:pt idx="6">
                  <c:v>7</c:v>
                </c:pt>
                <c:pt idx="7">
                  <c:v>8</c:v>
                </c:pt>
              </c:numCache>
            </c:numRef>
          </c:xVal>
          <c:yVal>
            <c:numRef>
              <c:f>State_St_15mph_BS!$V$27:$V$34</c:f>
              <c:numCache>
                <c:formatCode>General</c:formatCode>
                <c:ptCount val="8"/>
                <c:pt idx="0">
                  <c:v>4.1294074994820802</c:v>
                </c:pt>
                <c:pt idx="1">
                  <c:v>4.1294074994820802</c:v>
                </c:pt>
                <c:pt idx="2">
                  <c:v>4.1294074994820802</c:v>
                </c:pt>
                <c:pt idx="3">
                  <c:v>4.1294074994820802</c:v>
                </c:pt>
                <c:pt idx="4">
                  <c:v>4.1294074994820802</c:v>
                </c:pt>
                <c:pt idx="5">
                  <c:v>4.1294074994820802</c:v>
                </c:pt>
                <c:pt idx="6">
                  <c:v>4.1294074994820802</c:v>
                </c:pt>
                <c:pt idx="7">
                  <c:v>4.1294074994820802</c:v>
                </c:pt>
              </c:numCache>
            </c:numRef>
          </c:yVal>
          <c:smooth val="0"/>
          <c:extLst>
            <c:ext xmlns:c16="http://schemas.microsoft.com/office/drawing/2014/chart" uri="{C3380CC4-5D6E-409C-BE32-E72D297353CC}">
              <c16:uniqueId val="{00000005-42B9-40F9-9455-84FB6EE20D23}"/>
            </c:ext>
          </c:extLst>
        </c:ser>
        <c:dLbls>
          <c:showLegendKey val="0"/>
          <c:showVal val="0"/>
          <c:showCatName val="0"/>
          <c:showSerName val="0"/>
          <c:showPercent val="0"/>
          <c:showBubbleSize val="0"/>
        </c:dLbls>
        <c:axId val="575930160"/>
        <c:axId val="575931472"/>
      </c:scatterChart>
      <c:valAx>
        <c:axId val="57593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Data Point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75931472"/>
        <c:crosses val="autoZero"/>
        <c:crossBetween val="midCat"/>
      </c:valAx>
      <c:valAx>
        <c:axId val="57593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IRI</a:t>
                </a:r>
                <a:r>
                  <a:rPr lang="en-US" baseline="0"/>
                  <a:t> (m/km)</a:t>
                </a:r>
                <a:endParaRPr lang="en-US"/>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75930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A954-255C-422F-9E57-FA7C5563D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Watheq Sayeh</dc:creator>
  <cp:keywords/>
  <dc:description/>
  <cp:lastModifiedBy>Juan Pablo Bertucci</cp:lastModifiedBy>
  <cp:revision>10</cp:revision>
  <dcterms:created xsi:type="dcterms:W3CDTF">2019-11-23T23:03:00Z</dcterms:created>
  <dcterms:modified xsi:type="dcterms:W3CDTF">2019-11-28T18:03:00Z</dcterms:modified>
</cp:coreProperties>
</file>